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ins w:id="0" w:date="2016-09-02T00:36:01Z" w:author="Xu Zhang"/>
          <w:lang w:val="zh-TW" w:eastAsia="zh-TW"/>
        </w:rPr>
      </w:pPr>
      <w:ins w:id="1" w:date="2016-09-02T00:36:01Z" w:author="Xu Zhang">
        <w:r>
          <w:rPr>
            <w:rtl w:val="0"/>
            <w:lang w:val="zh-CN" w:eastAsia="zh-CN"/>
          </w:rPr>
          <w:t>修改人：</w:t>
        </w:r>
      </w:ins>
      <w:ins w:id="2" w:date="2016-09-02T00:36:01Z" w:author="Xu Zhang">
        <w:r>
          <w:rPr>
            <w:rtl w:val="0"/>
            <w:lang w:val="zh-CN" w:eastAsia="zh-CN"/>
          </w:rPr>
          <w:t>Owen</w:t>
        </w:r>
      </w:ins>
    </w:p>
    <w:p>
      <w:pPr>
        <w:pStyle w:val="Normal.0"/>
        <w:rPr>
          <w:ins w:id="3" w:date="2016-09-02T00:36:01Z" w:author="Xu Zhang"/>
          <w:lang w:val="zh-TW" w:eastAsia="zh-TW"/>
        </w:rPr>
      </w:pPr>
      <w:ins w:id="4" w:date="2016-09-02T00:36:01Z" w:author="Xu Zhang">
        <w:r>
          <w:rPr>
            <w:rtl w:val="0"/>
            <w:lang w:val="zh-CN" w:eastAsia="zh-CN"/>
          </w:rPr>
          <w:t>基于琉璃和丸子的修改稿，进行了以下修改：</w:t>
        </w:r>
      </w:ins>
    </w:p>
    <w:p>
      <w:pPr>
        <w:pStyle w:val="Normal.0"/>
        <w:numPr>
          <w:ilvl w:val="0"/>
          <w:numId w:val="2"/>
        </w:numPr>
        <w:rPr>
          <w:ins w:id="5" w:date="2016-09-02T00:36:01Z" w:author="Xu Zhang"/>
          <w:lang w:val="zh-TW" w:eastAsia="zh-TW"/>
        </w:rPr>
      </w:pPr>
      <w:ins w:id="6" w:date="2016-09-02T00:36:01Z" w:author="Xu Zhang">
        <w:r>
          <w:rPr>
            <w:rtl w:val="0"/>
            <w:lang w:val="zh-CN" w:eastAsia="zh-CN"/>
          </w:rPr>
          <w:t>修改了那些</w:t>
        </w:r>
      </w:ins>
      <w:ins w:id="7" w:date="2016-09-02T00:36:01Z" w:author="Xu Zhang">
        <w:r>
          <w:rPr>
            <w:rtl w:val="0"/>
            <w:lang w:val="zh-CN" w:eastAsia="zh-CN"/>
          </w:rPr>
          <w:t>“</w:t>
        </w:r>
      </w:ins>
      <w:ins w:id="8" w:date="2016-09-02T00:36:01Z" w:author="Xu Zhang">
        <w:r>
          <w:rPr>
            <w:rtl w:val="0"/>
            <w:lang w:val="zh-CN" w:eastAsia="zh-CN"/>
          </w:rPr>
          <w:t>同性恋</w:t>
        </w:r>
      </w:ins>
      <w:ins w:id="9" w:date="2016-09-02T00:36:01Z" w:author="Xu Zhang">
        <w:r>
          <w:rPr>
            <w:rtl w:val="0"/>
            <w:lang w:val="zh-CN" w:eastAsia="zh-CN"/>
          </w:rPr>
          <w:t>”</w:t>
        </w:r>
      </w:ins>
      <w:ins w:id="10" w:date="2016-09-02T00:36:01Z" w:author="Xu Zhang">
        <w:r>
          <w:rPr>
            <w:rtl w:val="0"/>
            <w:lang w:val="zh-CN" w:eastAsia="zh-CN"/>
          </w:rPr>
          <w:t>专属的内容和词汇，增加了部分跨性别、无性恋或非特定指代的内容和词汇。</w:t>
        </w:r>
      </w:ins>
    </w:p>
    <w:p>
      <w:pPr>
        <w:pStyle w:val="Normal.0"/>
        <w:numPr>
          <w:ilvl w:val="0"/>
          <w:numId w:val="2"/>
        </w:numPr>
        <w:rPr>
          <w:ins w:id="11" w:date="2016-09-02T00:36:01Z" w:author="Xu Zhang"/>
          <w:lang w:val="zh-TW" w:eastAsia="zh-TW"/>
        </w:rPr>
      </w:pPr>
      <w:ins w:id="12" w:date="2016-09-02T00:36:01Z" w:author="Xu Zhang">
        <w:r>
          <w:rPr>
            <w:rtl w:val="0"/>
            <w:lang w:val="zh-CN" w:eastAsia="zh-CN"/>
          </w:rPr>
          <w:t>将</w:t>
        </w:r>
      </w:ins>
      <w:ins w:id="13" w:date="2016-09-02T00:36:01Z" w:author="Xu Zhang">
        <w:r>
          <w:rPr>
            <w:rtl w:val="0"/>
            <w:lang w:val="zh-CN" w:eastAsia="zh-CN"/>
          </w:rPr>
          <w:t>Motss</w:t>
        </w:r>
      </w:ins>
      <w:ins w:id="14" w:date="2016-09-02T00:36:01Z" w:author="Xu Zhang">
        <w:r>
          <w:rPr>
            <w:rtl w:val="0"/>
            <w:lang w:val="zh-CN" w:eastAsia="zh-CN"/>
          </w:rPr>
          <w:t>观点改为</w:t>
        </w:r>
      </w:ins>
      <w:ins w:id="15" w:date="2016-09-02T00:36:01Z" w:author="Xu Zhang">
        <w:r>
          <w:rPr>
            <w:rtl w:val="0"/>
            <w:lang w:val="zh-CN" w:eastAsia="zh-CN"/>
          </w:rPr>
          <w:t>Q&amp;A</w:t>
        </w:r>
      </w:ins>
      <w:ins w:id="16" w:date="2016-09-02T00:36:01Z" w:author="Xu Zhang">
        <w:r>
          <w:rPr>
            <w:rtl w:val="0"/>
            <w:lang w:val="zh-CN" w:eastAsia="zh-CN"/>
          </w:rPr>
          <w:t>格式</w:t>
        </w:r>
      </w:ins>
    </w:p>
    <w:p>
      <w:pPr>
        <w:pStyle w:val="Normal.0"/>
        <w:numPr>
          <w:ilvl w:val="0"/>
          <w:numId w:val="2"/>
        </w:numPr>
        <w:rPr>
          <w:ins w:id="17" w:date="2016-09-02T00:36:01Z" w:author="Xu Zhang"/>
          <w:lang w:val="zh-TW" w:eastAsia="zh-TW"/>
        </w:rPr>
      </w:pPr>
      <w:ins w:id="18" w:date="2016-09-02T00:36:01Z" w:author="Xu Zhang">
        <w:r>
          <w:rPr>
            <w:rtl w:val="0"/>
            <w:lang w:val="zh-CN" w:eastAsia="zh-CN"/>
          </w:rPr>
          <w:t>更新了一些如歧视、偏见的定义，增加了对性文化反思、多元性别的内容。增加了边缘地区的内容。</w:t>
        </w:r>
      </w:ins>
    </w:p>
    <w:p>
      <w:pPr>
        <w:pStyle w:val="Normal.0"/>
        <w:numPr>
          <w:ilvl w:val="0"/>
          <w:numId w:val="2"/>
        </w:numPr>
        <w:rPr>
          <w:ins w:id="19" w:date="2016-09-02T00:36:01Z" w:author="Xu Zhang"/>
          <w:lang w:val="zh-TW" w:eastAsia="zh-TW"/>
        </w:rPr>
      </w:pPr>
      <w:ins w:id="20" w:date="2016-09-02T00:36:01Z" w:author="Xu Zhang">
        <w:r>
          <w:rPr>
            <w:rtl w:val="0"/>
            <w:lang w:val="zh-CN" w:eastAsia="zh-CN"/>
          </w:rPr>
          <w:t>增加了性骚扰、家庭暴力等内容。</w:t>
        </w:r>
      </w:ins>
    </w:p>
    <w:p>
      <w:pPr>
        <w:pStyle w:val="Normal.0"/>
        <w:rPr>
          <w:ins w:id="21" w:date="2016-09-02T00:36:01Z" w:author="Xu Zhang"/>
          <w:lang w:val="zh-TW" w:eastAsia="zh-TW"/>
        </w:rPr>
      </w:pPr>
    </w:p>
    <w:p>
      <w:pPr>
        <w:pStyle w:val="Normal.0"/>
        <w:rPr>
          <w:ins w:id="22" w:date="2016-09-02T00:36:01Z" w:author="Xu Zhang"/>
          <w:lang w:val="zh-TW" w:eastAsia="zh-TW"/>
        </w:rPr>
      </w:pPr>
    </w:p>
    <w:p>
      <w:pPr>
        <w:pStyle w:val="Normal.0"/>
        <w:rPr>
          <w:sz w:val="32"/>
          <w:szCs w:val="32"/>
          <w:lang w:val="zh-TW" w:eastAsia="zh-TW"/>
        </w:rPr>
      </w:pPr>
      <w:r>
        <w:rPr>
          <w:sz w:val="32"/>
          <w:szCs w:val="32"/>
          <w:rtl w:val="0"/>
          <w:lang w:val="zh-TW" w:eastAsia="zh-TW"/>
        </w:rPr>
        <w:t>修改人：琉璃</w:t>
      </w:r>
    </w:p>
    <w:p>
      <w:pPr>
        <w:pStyle w:val="Normal.0"/>
        <w:rPr>
          <w:sz w:val="32"/>
          <w:szCs w:val="32"/>
          <w:lang w:val="zh-TW" w:eastAsia="zh-TW"/>
        </w:rPr>
      </w:pPr>
    </w:p>
    <w:p>
      <w:pPr>
        <w:pStyle w:val="Normal.0"/>
        <w:rPr>
          <w:sz w:val="32"/>
          <w:szCs w:val="32"/>
          <w:lang w:val="zh-TW" w:eastAsia="zh-TW"/>
        </w:rPr>
      </w:pPr>
      <w:r>
        <w:rPr>
          <w:sz w:val="32"/>
          <w:szCs w:val="32"/>
          <w:rtl w:val="0"/>
          <w:lang w:val="zh-TW" w:eastAsia="zh-TW"/>
        </w:rPr>
        <w:t>修改内容：</w:t>
      </w:r>
    </w:p>
    <w:p>
      <w:pPr>
        <w:pStyle w:val="Normal.0"/>
        <w:rPr>
          <w:sz w:val="32"/>
          <w:szCs w:val="32"/>
        </w:rPr>
      </w:pPr>
      <w:r>
        <w:rPr>
          <w:sz w:val="32"/>
          <w:szCs w:val="32"/>
          <w:rtl w:val="0"/>
          <w:lang w:val="en-US"/>
        </w:rPr>
        <w:t xml:space="preserve">1. </w:t>
      </w:r>
      <w:r>
        <w:rPr>
          <w:sz w:val="32"/>
          <w:szCs w:val="32"/>
          <w:rtl w:val="0"/>
          <w:lang w:val="zh-TW" w:eastAsia="zh-TW"/>
        </w:rPr>
        <w:t>增加了新生关注的</w:t>
      </w:r>
      <w:r>
        <w:rPr>
          <w:sz w:val="32"/>
          <w:szCs w:val="32"/>
          <w:rtl w:val="0"/>
          <w:lang w:val="en-US"/>
        </w:rPr>
        <w:t>“</w:t>
      </w:r>
      <w:r>
        <w:rPr>
          <w:sz w:val="32"/>
          <w:szCs w:val="32"/>
          <w:rtl w:val="0"/>
          <w:lang w:val="zh-TW" w:eastAsia="zh-TW"/>
        </w:rPr>
        <w:t>如何找到组织摆脱孤独感</w:t>
      </w:r>
      <w:r>
        <w:rPr>
          <w:sz w:val="32"/>
          <w:szCs w:val="32"/>
          <w:rtl w:val="0"/>
          <w:lang w:val="en-US"/>
        </w:rPr>
        <w:t>”</w:t>
      </w:r>
      <w:r>
        <w:rPr>
          <w:sz w:val="32"/>
          <w:szCs w:val="32"/>
          <w:rtl w:val="0"/>
          <w:lang w:val="zh-TW" w:eastAsia="zh-TW"/>
        </w:rPr>
        <w:t>内容</w:t>
      </w:r>
    </w:p>
    <w:p>
      <w:pPr>
        <w:pStyle w:val="Normal.0"/>
        <w:rPr>
          <w:sz w:val="32"/>
          <w:szCs w:val="32"/>
        </w:rPr>
      </w:pPr>
      <w:r>
        <w:rPr>
          <w:sz w:val="32"/>
          <w:szCs w:val="32"/>
          <w:rtl w:val="0"/>
          <w:lang w:val="en-US"/>
        </w:rPr>
        <w:t xml:space="preserve">2. </w:t>
      </w:r>
      <w:r>
        <w:rPr>
          <w:sz w:val="32"/>
          <w:szCs w:val="32"/>
          <w:rtl w:val="0"/>
          <w:lang w:val="zh-TW" w:eastAsia="zh-TW"/>
        </w:rPr>
        <w:t>增加了时效性内容，包括</w:t>
      </w:r>
      <w:r>
        <w:rPr>
          <w:sz w:val="32"/>
          <w:szCs w:val="32"/>
          <w:rtl w:val="0"/>
          <w:lang w:val="en-US"/>
        </w:rPr>
        <w:t>“</w:t>
      </w:r>
      <w:r>
        <w:rPr>
          <w:sz w:val="32"/>
          <w:szCs w:val="32"/>
          <w:rtl w:val="0"/>
          <w:lang w:val="zh-TW" w:eastAsia="zh-TW"/>
        </w:rPr>
        <w:t>小软件的使用</w:t>
      </w:r>
      <w:r>
        <w:rPr>
          <w:sz w:val="32"/>
          <w:szCs w:val="32"/>
          <w:rtl w:val="0"/>
          <w:lang w:val="en-US"/>
        </w:rPr>
        <w:t>”</w:t>
      </w:r>
      <w:r>
        <w:rPr>
          <w:sz w:val="32"/>
          <w:szCs w:val="32"/>
          <w:rtl w:val="0"/>
          <w:lang w:val="zh-TW" w:eastAsia="zh-TW"/>
        </w:rPr>
        <w:t>和</w:t>
      </w:r>
      <w:r>
        <w:rPr>
          <w:sz w:val="32"/>
          <w:szCs w:val="32"/>
          <w:rtl w:val="0"/>
          <w:lang w:val="en-US"/>
        </w:rPr>
        <w:t>“</w:t>
      </w:r>
      <w:r>
        <w:rPr>
          <w:sz w:val="32"/>
          <w:szCs w:val="32"/>
          <w:rtl w:val="0"/>
          <w:lang w:val="zh-TW" w:eastAsia="zh-TW"/>
        </w:rPr>
        <w:t>论坛</w:t>
      </w:r>
      <w:r>
        <w:rPr>
          <w:sz w:val="32"/>
          <w:szCs w:val="32"/>
          <w:rtl w:val="0"/>
          <w:lang w:val="en-US"/>
        </w:rPr>
        <w:t>2016</w:t>
      </w:r>
      <w:r>
        <w:rPr>
          <w:sz w:val="32"/>
          <w:szCs w:val="32"/>
          <w:rtl w:val="0"/>
          <w:lang w:val="zh-TW" w:eastAsia="zh-TW"/>
        </w:rPr>
        <w:t>年活动照片</w:t>
      </w:r>
      <w:r>
        <w:rPr>
          <w:sz w:val="32"/>
          <w:szCs w:val="32"/>
          <w:rtl w:val="0"/>
          <w:lang w:val="en-US"/>
        </w:rPr>
        <w:t>”</w:t>
      </w:r>
      <w:r>
        <w:rPr>
          <w:sz w:val="32"/>
          <w:szCs w:val="32"/>
          <w:rtl w:val="0"/>
          <w:lang w:val="zh-TW" w:eastAsia="zh-TW"/>
        </w:rPr>
        <w:t>内容</w:t>
      </w:r>
    </w:p>
    <w:p>
      <w:pPr>
        <w:pStyle w:val="Normal.0"/>
        <w:rPr>
          <w:sz w:val="32"/>
          <w:szCs w:val="32"/>
          <w:lang w:val="zh-TW" w:eastAsia="zh-TW"/>
        </w:rPr>
      </w:pPr>
    </w:p>
    <w:p>
      <w:pPr>
        <w:pStyle w:val="Normal.0"/>
      </w:pPr>
      <w:r>
        <w:rPr>
          <w:sz w:val="32"/>
          <w:szCs w:val="32"/>
          <w:rtl w:val="0"/>
          <w:lang w:val="zh-TW" w:eastAsia="zh-TW"/>
        </w:rPr>
        <w:t>修改方式：已将需要改动的原文部分标出，并在修改中采用</w:t>
      </w:r>
      <w:r>
        <w:rPr>
          <w:sz w:val="32"/>
          <w:szCs w:val="32"/>
          <w:rtl w:val="0"/>
          <w:lang w:val="en-US"/>
        </w:rPr>
        <w:t>word</w:t>
      </w:r>
      <w:r>
        <w:rPr>
          <w:sz w:val="32"/>
          <w:szCs w:val="32"/>
          <w:rtl w:val="0"/>
          <w:lang w:val="zh-TW" w:eastAsia="zh-TW"/>
        </w:rPr>
        <w:t>审阅修订模式将修改逐一标出。点击</w:t>
      </w:r>
      <w:r>
        <w:rPr>
          <w:sz w:val="32"/>
          <w:szCs w:val="32"/>
          <w:rtl w:val="0"/>
          <w:lang w:val="en-US"/>
        </w:rPr>
        <w:t>word</w:t>
      </w:r>
      <w:r>
        <w:rPr>
          <w:sz w:val="32"/>
          <w:szCs w:val="32"/>
          <w:rtl w:val="0"/>
          <w:lang w:val="zh-TW" w:eastAsia="zh-TW"/>
        </w:rPr>
        <w:t>的</w:t>
      </w:r>
      <w:r>
        <w:rPr>
          <w:sz w:val="32"/>
          <w:szCs w:val="32"/>
          <w:rtl w:val="0"/>
          <w:lang w:val="en-US"/>
        </w:rPr>
        <w:t>“</w:t>
      </w:r>
      <w:r>
        <w:rPr>
          <w:sz w:val="32"/>
          <w:szCs w:val="32"/>
          <w:rtl w:val="0"/>
          <w:lang w:val="zh-TW" w:eastAsia="zh-TW"/>
        </w:rPr>
        <w:t>审阅</w:t>
      </w:r>
      <w:r>
        <w:rPr>
          <w:sz w:val="32"/>
          <w:szCs w:val="32"/>
          <w:rtl w:val="0"/>
          <w:lang w:val="en-US"/>
        </w:rPr>
        <w:t>”</w:t>
      </w:r>
      <w:r>
        <w:rPr>
          <w:sz w:val="32"/>
          <w:szCs w:val="32"/>
          <w:rtl w:val="0"/>
          <w:lang w:val="zh-TW" w:eastAsia="zh-TW"/>
        </w:rPr>
        <w:t>标签栏即可查看、接受修订或进一步修改</w:t>
      </w:r>
      <w:r>
        <w:rPr>
          <w:rtl w:val="0"/>
          <w:lang w:val="zh-TW" w:eastAsia="zh-TW"/>
        </w:rPr>
        <w:t>。</w:t>
      </w:r>
    </w:p>
    <w:p>
      <w:pPr>
        <w:pStyle w:val="Normal.0"/>
      </w:pPr>
      <w:r>
        <w:br w:type="page"/>
      </w:r>
    </w:p>
    <w:p>
      <w:pPr>
        <w:pStyle w:val="Normal.0"/>
        <w:rPr>
          <w:color w:val="ff0000"/>
          <w:sz w:val="36"/>
          <w:szCs w:val="36"/>
          <w:u w:color="ff0000"/>
          <w:lang w:val="zh-TW" w:eastAsia="zh-TW"/>
        </w:rPr>
      </w:pPr>
      <w:r>
        <w:rPr>
          <w:color w:val="ff0000"/>
          <w:sz w:val="36"/>
          <w:szCs w:val="36"/>
          <w:u w:color="ff0000"/>
          <w:rtl w:val="0"/>
          <w:lang w:val="zh-TW" w:eastAsia="zh-TW"/>
        </w:rPr>
        <w:t>原文：</w:t>
      </w:r>
    </w:p>
    <w:p>
      <w:pPr>
        <w:pStyle w:val="Normal.0"/>
      </w:pPr>
      <w:r>
        <w:rPr>
          <w:rtl w:val="0"/>
          <w:lang w:val="zh-TW" w:eastAsia="zh-TW"/>
        </w:rPr>
        <w:t>这份</w:t>
      </w:r>
      <w:r>
        <w:rPr>
          <w:rtl w:val="0"/>
          <w:lang w:val="en-US"/>
        </w:rPr>
        <w:t>“</w:t>
      </w:r>
      <w:r>
        <w:rPr>
          <w:rtl w:val="0"/>
          <w:lang w:val="zh-TW" w:eastAsia="zh-TW"/>
        </w:rPr>
        <w:t>指南</w:t>
      </w:r>
      <w:r>
        <w:rPr>
          <w:rtl w:val="0"/>
          <w:lang w:val="en-US"/>
        </w:rPr>
        <w:t>”</w:t>
      </w:r>
      <w:r>
        <w:rPr>
          <w:rtl w:val="0"/>
          <w:lang w:val="zh-TW" w:eastAsia="zh-TW"/>
        </w:rPr>
        <w:t>成文于</w:t>
      </w:r>
      <w:r>
        <w:rPr>
          <w:rtl w:val="0"/>
          <w:lang w:val="en-US"/>
        </w:rPr>
        <w:t>2013</w:t>
      </w:r>
      <w:r>
        <w:rPr>
          <w:rtl w:val="0"/>
          <w:lang w:val="zh-TW" w:eastAsia="zh-TW"/>
        </w:rPr>
        <w:t>年，里面有小部分内容可能会跟不上同志群体飞快的变化（比如社交方式里淡蓝、飞赞都已经被小蓝小红取代了），但是对于满满期待着大学</w:t>
      </w:r>
      <w:r>
        <w:rPr>
          <w:rtl w:val="0"/>
          <w:lang w:val="en-US"/>
        </w:rPr>
        <w:t>“</w:t>
      </w:r>
      <w:r>
        <w:rPr>
          <w:rtl w:val="0"/>
          <w:lang w:val="zh-TW" w:eastAsia="zh-TW"/>
        </w:rPr>
        <w:t>同志校园生活</w:t>
      </w:r>
      <w:r>
        <w:rPr>
          <w:rtl w:val="0"/>
          <w:lang w:val="en-US"/>
        </w:rPr>
        <w:t>”</w:t>
      </w:r>
      <w:r>
        <w:rPr>
          <w:rtl w:val="0"/>
          <w:lang w:val="zh-TW" w:eastAsia="zh-TW"/>
        </w:rPr>
        <w:t>的你来说，绝大多数内容都值得你品味一番。</w:t>
      </w:r>
    </w:p>
    <w:p>
      <w:pPr>
        <w:pStyle w:val="Normal.0"/>
      </w:pPr>
    </w:p>
    <w:p>
      <w:pPr>
        <w:pStyle w:val="Normal.0"/>
        <w:rPr>
          <w:color w:val="ff0000"/>
          <w:sz w:val="36"/>
          <w:szCs w:val="36"/>
          <w:u w:color="ff0000"/>
          <w:lang w:val="zh-TW" w:eastAsia="zh-TW"/>
        </w:rPr>
      </w:pPr>
      <w:r>
        <w:rPr>
          <w:color w:val="ff0000"/>
          <w:sz w:val="36"/>
          <w:szCs w:val="36"/>
          <w:u w:color="ff0000"/>
          <w:rtl w:val="0"/>
          <w:lang w:val="zh-TW" w:eastAsia="zh-TW"/>
        </w:rPr>
        <w:t>修改：删去</w:t>
      </w:r>
    </w:p>
    <w:p>
      <w:pPr>
        <w:pStyle w:val="Normal.0"/>
      </w:pPr>
      <w:r>
        <w:rPr>
          <w:color w:val="ff0000"/>
          <w:sz w:val="36"/>
          <w:szCs w:val="36"/>
          <w:u w:color="ff0000"/>
        </w:rPr>
        <w:br w:type="page"/>
      </w:r>
    </w:p>
    <w:p>
      <w:pPr>
        <w:pStyle w:val="Normal.0"/>
        <w:rPr>
          <w:del w:id="23" w:date="2016-08-31T00:29:58Z" w:author="Xu Zhang"/>
          <w:color w:val="ff0000"/>
          <w:sz w:val="36"/>
          <w:szCs w:val="36"/>
          <w:u w:color="ff0000"/>
          <w:lang w:val="zh-TW" w:eastAsia="zh-TW"/>
        </w:rPr>
      </w:pPr>
      <w:del w:id="24" w:date="2016-08-31T00:29:58Z" w:author="Xu Zhang">
        <w:r>
          <w:rPr>
            <w:color w:val="ff0000"/>
            <w:sz w:val="36"/>
            <w:szCs w:val="36"/>
            <w:u w:color="ff0000"/>
            <w:rtl w:val="0"/>
            <w:lang w:val="zh-TW" w:eastAsia="zh-TW"/>
          </w:rPr>
          <w:delText>原文：</w:delText>
        </w:r>
      </w:del>
    </w:p>
    <w:p>
      <w:pPr>
        <w:pStyle w:val="Normal.0"/>
        <w:rPr>
          <w:del w:id="25" w:date="2016-08-31T00:29:58Z" w:author="Xu Zhang"/>
          <w:lang w:val="zh-TW" w:eastAsia="zh-TW"/>
        </w:rPr>
      </w:pPr>
      <w:del w:id="26" w:date="2016-08-31T00:29:58Z" w:author="Xu Zhang">
        <w:r>
          <w:rPr>
            <w:rtl w:val="0"/>
            <w:lang w:val="zh-TW" w:eastAsia="zh-TW"/>
          </w:rPr>
          <w:delText>如何交友？</w:delText>
        </w:r>
      </w:del>
    </w:p>
    <w:p>
      <w:pPr>
        <w:pStyle w:val="Normal.0"/>
        <w:rPr>
          <w:del w:id="27" w:date="2016-08-31T00:29:58Z" w:author="Xu Zhang"/>
          <w:lang w:val="zh-TW" w:eastAsia="zh-TW"/>
        </w:rPr>
      </w:pPr>
      <w:del w:id="28" w:date="2016-08-31T00:29:58Z" w:author="Xu Zhang">
        <w:r>
          <w:rPr>
            <w:rtl w:val="0"/>
            <w:lang w:val="zh-TW" w:eastAsia="zh-TW"/>
          </w:rPr>
          <w:delText>通过手机、计算网络可以轻松发现和你一样的人，很多城市也有专门的同性恋主题酒吧提供交流的机会。同时越来越多的社群机构和组织也开始组织线下的聚会，借此交流经验，相互帮助同时更好的认同自己。在你成长的同时，建立自己的生活。这里的生活可不只是吃饭睡觉，而是属于你自己的东西，可以是一种兴趣或者一种爱好，可以是一种让你投身的工作。通过生活去了解和认识一个人，而后有共同语言，是培养情感有效的方式。除此之外，要如何维系人与人之间的情感，因为不同的人在情感当中所需求的东西是不同的，所以这个问题只有交给你自己解答了。</w:delText>
        </w:r>
      </w:del>
    </w:p>
    <w:p>
      <w:pPr>
        <w:pStyle w:val="Normal.0"/>
        <w:rPr>
          <w:del w:id="29" w:date="2016-08-31T00:29:58Z" w:author="Xu Zhang"/>
        </w:rPr>
      </w:pPr>
    </w:p>
    <w:p>
      <w:pPr>
        <w:pStyle w:val="Normal.0"/>
        <w:rPr>
          <w:del w:id="30" w:date="2016-08-31T00:29:58Z" w:author="Xu Zhang"/>
          <w:lang w:val="zh-TW" w:eastAsia="zh-TW"/>
        </w:rPr>
      </w:pPr>
      <w:del w:id="31" w:date="2016-08-31T00:29:58Z" w:author="Xu Zhang">
        <w:r>
          <w:rPr>
            <w:rtl w:val="0"/>
            <w:lang w:val="zh-TW" w:eastAsia="zh-TW"/>
          </w:rPr>
          <w:delText>牢记，同性恋也是这个社会的组成部分，也会有这个社会的善恶美丑。</w:delText>
        </w:r>
      </w:del>
    </w:p>
    <w:p>
      <w:pPr>
        <w:pStyle w:val="Normal.0"/>
        <w:rPr>
          <w:del w:id="32" w:date="2016-08-31T00:29:58Z" w:author="Xu Zhang"/>
        </w:rPr>
      </w:pPr>
    </w:p>
    <w:p>
      <w:pPr>
        <w:pStyle w:val="Normal.0"/>
        <w:rPr>
          <w:del w:id="33" w:date="2016-08-31T00:29:58Z" w:author="Xu Zhang"/>
        </w:rPr>
      </w:pPr>
      <w:del w:id="34" w:date="2016-08-31T00:29:58Z" w:author="Xu Zhang">
        <w:r>
          <w:rPr>
            <w:rtl w:val="0"/>
          </w:rPr>
          <w:delText>MOTSS</w:delText>
        </w:r>
      </w:del>
    </w:p>
    <w:p>
      <w:pPr>
        <w:pStyle w:val="Normal.0"/>
        <w:rPr>
          <w:del w:id="35" w:date="2016-08-31T00:29:58Z" w:author="Xu Zhang"/>
          <w:lang w:val="zh-TW" w:eastAsia="zh-TW"/>
        </w:rPr>
      </w:pPr>
      <w:del w:id="36" w:date="2016-08-31T00:29:58Z" w:author="Xu Zhang">
        <w:r>
          <w:rPr>
            <w:rtl w:val="0"/>
            <w:lang w:val="zh-TW" w:eastAsia="zh-TW"/>
          </w:rPr>
          <w:delText>观点</w:delText>
        </w:r>
      </w:del>
    </w:p>
    <w:p>
      <w:pPr>
        <w:pStyle w:val="Normal.0"/>
        <w:rPr>
          <w:del w:id="37" w:date="2016-08-31T00:29:58Z" w:author="Xu Zhang"/>
        </w:rPr>
      </w:pPr>
      <w:del w:id="38" w:date="2016-08-31T00:29:58Z" w:author="Xu Zhang">
        <w:r>
          <w:rPr>
            <w:rtl w:val="0"/>
            <w:lang w:val="zh-TW" w:eastAsia="zh-TW"/>
          </w:rPr>
          <w:delText>建议首先是找到同志群体组织，无论你是否喜欢社交，有几个能够交心的同志朋友多少是对你生活的方方面面有所助益的。随着网络社群的发达，国内也有大大小小各种各样的同志社区，比如</w:delText>
        </w:r>
      </w:del>
      <w:del w:id="39" w:date="2016-08-31T00:29:58Z" w:author="Xu Zhang">
        <w:r>
          <w:rPr>
            <w:rtl w:val="0"/>
            <w:lang w:val="en-US"/>
          </w:rPr>
          <w:delText>MOTSS</w:delText>
        </w:r>
      </w:del>
      <w:del w:id="40" w:date="2016-08-31T00:29:58Z" w:author="Xu Zhang">
        <w:r>
          <w:rPr>
            <w:rtl w:val="0"/>
            <w:lang w:val="zh-TW" w:eastAsia="zh-TW"/>
          </w:rPr>
          <w:delText>、淡蓝、飞赞、左右电台等等，上面有各种各样关于情感、性爱、同志权益等方面的知识，也会有各种各样的线下活动，你应该试着去了解和融入。一种普遍存在于刚刚接触这个群体的不良心态是：觉得同志圈很乱很脏，我应该避而远之，觉得自己从来不接触同性恋群体就很</w:delText>
        </w:r>
      </w:del>
      <w:del w:id="41" w:date="2016-08-31T00:29:58Z" w:author="Xu Zhang">
        <w:r>
          <w:rPr>
            <w:rtl w:val="0"/>
            <w:lang w:val="en-US"/>
          </w:rPr>
          <w:delText>“</w:delText>
        </w:r>
      </w:del>
      <w:del w:id="42" w:date="2016-08-31T00:29:58Z" w:author="Xu Zhang">
        <w:r>
          <w:rPr>
            <w:rtl w:val="0"/>
            <w:lang w:val="zh-TW" w:eastAsia="zh-TW"/>
          </w:rPr>
          <w:delText>干净</w:delText>
        </w:r>
      </w:del>
      <w:del w:id="43" w:date="2016-08-31T00:29:58Z" w:author="Xu Zhang">
        <w:r>
          <w:rPr>
            <w:rtl w:val="0"/>
            <w:lang w:val="en-US"/>
          </w:rPr>
          <w:delText>”</w:delText>
        </w:r>
      </w:del>
      <w:del w:id="44" w:date="2016-08-31T00:29:58Z" w:author="Xu Zhang">
        <w:r>
          <w:rPr>
            <w:rtl w:val="0"/>
            <w:lang w:val="zh-TW" w:eastAsia="zh-TW"/>
          </w:rPr>
          <w:delText>很</w:delText>
        </w:r>
      </w:del>
      <w:del w:id="45" w:date="2016-08-31T00:29:58Z" w:author="Xu Zhang">
        <w:r>
          <w:rPr>
            <w:rtl w:val="0"/>
            <w:lang w:val="en-US"/>
          </w:rPr>
          <w:delText>“</w:delText>
        </w:r>
      </w:del>
      <w:del w:id="46" w:date="2016-08-31T00:29:58Z" w:author="Xu Zhang">
        <w:r>
          <w:rPr>
            <w:rtl w:val="0"/>
            <w:lang w:val="zh-TW" w:eastAsia="zh-TW"/>
          </w:rPr>
          <w:delText>靠谱</w:delText>
        </w:r>
      </w:del>
      <w:del w:id="47" w:date="2016-08-31T00:29:58Z" w:author="Xu Zhang">
        <w:r>
          <w:rPr>
            <w:rtl w:val="0"/>
            <w:lang w:val="en-US"/>
          </w:rPr>
          <w:delText>”</w:delText>
        </w:r>
      </w:del>
      <w:del w:id="48" w:date="2016-08-31T00:29:58Z" w:author="Xu Zhang">
        <w:r>
          <w:rPr>
            <w:rtl w:val="0"/>
            <w:lang w:val="zh-TW" w:eastAsia="zh-TW"/>
          </w:rPr>
          <w:delText>。</w:delText>
        </w:r>
      </w:del>
    </w:p>
    <w:p>
      <w:pPr>
        <w:pStyle w:val="Normal.0"/>
      </w:pPr>
      <w:del w:id="49" w:date="2016-08-31T00:29:58Z" w:author="Xu Zhang">
        <w:r>
          <w:rPr>
            <w:rtl w:val="0"/>
            <w:lang w:val="zh-TW" w:eastAsia="zh-TW"/>
          </w:rPr>
          <w:delText>但事实上，</w:delText>
        </w:r>
      </w:del>
      <w:del w:id="50" w:date="2016-08-31T00:29:58Z" w:author="Xu Zhang">
        <w:r>
          <w:rPr>
            <w:rtl w:val="0"/>
            <w:lang w:val="en-US"/>
          </w:rPr>
          <w:delText>“</w:delText>
        </w:r>
      </w:del>
      <w:del w:id="51" w:date="2016-08-31T00:29:58Z" w:author="Xu Zhang">
        <w:r>
          <w:rPr>
            <w:rtl w:val="0"/>
            <w:lang w:val="zh-TW" w:eastAsia="zh-TW"/>
          </w:rPr>
          <w:delText>性向</w:delText>
        </w:r>
      </w:del>
      <w:del w:id="52" w:date="2016-08-31T00:29:58Z" w:author="Xu Zhang">
        <w:r>
          <w:rPr>
            <w:rtl w:val="0"/>
            <w:lang w:val="en-US"/>
          </w:rPr>
          <w:delText>”</w:delText>
        </w:r>
      </w:del>
      <w:del w:id="53" w:date="2016-08-31T00:29:58Z" w:author="Xu Zhang">
        <w:r>
          <w:rPr>
            <w:rtl w:val="0"/>
            <w:lang w:val="zh-TW" w:eastAsia="zh-TW"/>
          </w:rPr>
          <w:delText>和</w:delText>
        </w:r>
      </w:del>
      <w:del w:id="54" w:date="2016-08-31T00:29:58Z" w:author="Xu Zhang">
        <w:r>
          <w:rPr>
            <w:rtl w:val="0"/>
            <w:lang w:val="en-US"/>
          </w:rPr>
          <w:delText>“</w:delText>
        </w:r>
      </w:del>
      <w:del w:id="55" w:date="2016-08-31T00:29:58Z" w:author="Xu Zhang">
        <w:r>
          <w:rPr>
            <w:rtl w:val="0"/>
            <w:lang w:val="zh-TW" w:eastAsia="zh-TW"/>
          </w:rPr>
          <w:delText>恋向</w:delText>
        </w:r>
      </w:del>
      <w:del w:id="56" w:date="2016-08-31T00:29:58Z" w:author="Xu Zhang">
        <w:r>
          <w:rPr>
            <w:rtl w:val="0"/>
            <w:lang w:val="en-US"/>
          </w:rPr>
          <w:delText>”</w:delText>
        </w:r>
      </w:del>
      <w:del w:id="57" w:date="2016-08-31T00:29:58Z" w:author="Xu Zhang">
        <w:r>
          <w:rPr>
            <w:rtl w:val="0"/>
            <w:lang w:val="zh-TW" w:eastAsia="zh-TW"/>
          </w:rPr>
          <w:delText>只是一个人的诸多特征中的一个，这个特征并不能决定一个人是</w:delText>
        </w:r>
      </w:del>
      <w:del w:id="58" w:date="2016-08-31T00:29:58Z" w:author="Xu Zhang">
        <w:r>
          <w:rPr>
            <w:rtl w:val="0"/>
            <w:lang w:val="en-US"/>
          </w:rPr>
          <w:delText>“</w:delText>
        </w:r>
      </w:del>
      <w:del w:id="59" w:date="2016-08-31T00:29:58Z" w:author="Xu Zhang">
        <w:r>
          <w:rPr>
            <w:rtl w:val="0"/>
            <w:lang w:val="zh-TW" w:eastAsia="zh-TW"/>
          </w:rPr>
          <w:delText>脏</w:delText>
        </w:r>
      </w:del>
      <w:del w:id="60" w:date="2016-08-31T00:29:58Z" w:author="Xu Zhang">
        <w:r>
          <w:rPr>
            <w:rtl w:val="0"/>
            <w:lang w:val="en-US"/>
          </w:rPr>
          <w:delText>”</w:delText>
        </w:r>
      </w:del>
      <w:del w:id="61" w:date="2016-08-31T00:29:58Z" w:author="Xu Zhang">
        <w:r>
          <w:rPr>
            <w:rtl w:val="0"/>
            <w:lang w:val="zh-TW" w:eastAsia="zh-TW"/>
          </w:rPr>
          <w:delText>还是</w:delText>
        </w:r>
      </w:del>
      <w:del w:id="62" w:date="2016-08-31T00:29:58Z" w:author="Xu Zhang">
        <w:r>
          <w:rPr>
            <w:rtl w:val="0"/>
            <w:lang w:val="en-US"/>
          </w:rPr>
          <w:delText>“</w:delText>
        </w:r>
      </w:del>
      <w:del w:id="63" w:date="2016-08-31T00:29:58Z" w:author="Xu Zhang">
        <w:r>
          <w:rPr>
            <w:rtl w:val="0"/>
            <w:lang w:val="zh-TW" w:eastAsia="zh-TW"/>
          </w:rPr>
          <w:delText>干净</w:delText>
        </w:r>
      </w:del>
      <w:del w:id="64" w:date="2016-08-31T00:29:58Z" w:author="Xu Zhang">
        <w:r>
          <w:rPr>
            <w:rtl w:val="0"/>
            <w:lang w:val="en-US"/>
          </w:rPr>
          <w:delText>”</w:delText>
        </w:r>
      </w:del>
      <w:del w:id="65" w:date="2016-08-31T00:29:58Z" w:author="Xu Zhang">
        <w:r>
          <w:rPr>
            <w:rtl w:val="0"/>
            <w:lang w:val="zh-TW" w:eastAsia="zh-TW"/>
          </w:rPr>
          <w:delText>，正如异性恋也有流氓、艾滋病传播者和性滥交者一样，同性恋群体也有阳光、积极、奋发的人群，我们并不能把自己对同性恋的自我不认同推之到整个群体，更不能因为别人的性向去判定别人的人格，否则你要别人如何判定你？我们看到很多成功、开朗又爱情美满的人，不管是同性恋还是异性恋，他们身上总有一些共同的特质，那就是懂得悦纳自己，有志趣相投的朋友，不因自己</w:delText>
        </w:r>
      </w:del>
      <w:del w:id="66" w:date="2016-08-31T00:29:58Z" w:author="Xu Zhang">
        <w:r>
          <w:rPr>
            <w:rtl w:val="0"/>
            <w:lang w:val="en-US"/>
          </w:rPr>
          <w:delText>“</w:delText>
        </w:r>
      </w:del>
      <w:del w:id="67" w:date="2016-08-31T00:29:58Z" w:author="Xu Zhang">
        <w:r>
          <w:rPr>
            <w:rtl w:val="0"/>
            <w:lang w:val="zh-TW" w:eastAsia="zh-TW"/>
          </w:rPr>
          <w:delText>与众不同</w:delText>
        </w:r>
      </w:del>
      <w:del w:id="68" w:date="2016-08-31T00:29:58Z" w:author="Xu Zhang">
        <w:r>
          <w:rPr>
            <w:rtl w:val="0"/>
            <w:lang w:val="en-US"/>
          </w:rPr>
          <w:delText>”</w:delText>
        </w:r>
      </w:del>
      <w:del w:id="69" w:date="2016-08-31T00:29:58Z" w:author="Xu Zhang">
        <w:r>
          <w:rPr>
            <w:rtl w:val="0"/>
            <w:lang w:val="zh-TW" w:eastAsia="zh-TW"/>
          </w:rPr>
          <w:delText>而自怨自艾。</w:delText>
        </w:r>
      </w:del>
    </w:p>
    <w:p>
      <w:pPr>
        <w:pStyle w:val="Normal.0"/>
      </w:pPr>
    </w:p>
    <w:p>
      <w:pPr>
        <w:pStyle w:val="Normal.0"/>
        <w:rPr>
          <w:del w:id="70" w:date="2016-08-31T00:30:04Z" w:author="Xu Zhang"/>
          <w:color w:val="ff0000"/>
          <w:sz w:val="36"/>
          <w:szCs w:val="36"/>
          <w:u w:color="ff0000"/>
          <w:lang w:val="zh-TW" w:eastAsia="zh-TW"/>
        </w:rPr>
      </w:pPr>
      <w:del w:id="71" w:date="2016-08-31T00:30:04Z" w:author="Xu Zhang">
        <w:r>
          <w:rPr>
            <w:color w:val="ff0000"/>
            <w:sz w:val="36"/>
            <w:szCs w:val="36"/>
            <w:u w:color="ff0000"/>
            <w:rtl w:val="0"/>
            <w:lang w:val="zh-TW" w:eastAsia="zh-TW"/>
          </w:rPr>
          <w:delText>修改：</w:delText>
        </w:r>
      </w:del>
    </w:p>
    <w:p>
      <w:pPr>
        <w:pStyle w:val="Normal.0"/>
        <w:rPr>
          <w:ins w:id="72" w:date="2016-08-26T15:00:00Z" w:author="He Zhang"/>
        </w:rPr>
      </w:pPr>
      <w:r>
        <w:rPr>
          <w:rtl w:val="0"/>
          <w:lang w:val="zh-TW" w:eastAsia="zh-TW"/>
        </w:rPr>
        <w:t>如何交友</w:t>
      </w:r>
      <w:ins w:id="73" w:date="2016-08-26T14:59:00Z" w:author="He Zhang">
        <w:r>
          <w:rPr>
            <w:rtl w:val="0"/>
            <w:lang w:val="en-US"/>
          </w:rPr>
          <w:t>/</w:t>
        </w:r>
      </w:ins>
      <w:ins w:id="74" w:date="2016-08-26T14:59:00Z" w:author="He Zhang">
        <w:r>
          <w:rPr>
            <w:rtl w:val="0"/>
            <w:lang w:val="zh-TW" w:eastAsia="zh-TW"/>
          </w:rPr>
          <w:t>找到</w:t>
        </w:r>
      </w:ins>
      <w:ins w:id="75" w:date="2016-08-30T15:06:57Z" w:author="Xu Zhang">
        <w:r>
          <w:rPr>
            <w:rtl w:val="0"/>
            <w:lang w:val="zh-CN" w:eastAsia="zh-CN"/>
          </w:rPr>
          <w:t>社群</w:t>
        </w:r>
      </w:ins>
      <w:ins w:id="76" w:date="2016-08-26T14:59:00Z" w:author="He Zhang">
        <w:del w:id="77" w:date="2016-08-30T15:06:56Z" w:author="Xu Zhang">
          <w:r>
            <w:rPr>
              <w:rtl w:val="0"/>
              <w:lang w:val="zh-TW" w:eastAsia="zh-TW"/>
            </w:rPr>
            <w:delText>组织</w:delText>
          </w:r>
        </w:del>
      </w:ins>
      <w:r>
        <w:rPr>
          <w:rtl w:val="0"/>
          <w:lang w:val="zh-TW" w:eastAsia="zh-TW"/>
        </w:rPr>
        <w:t>？</w:t>
      </w:r>
    </w:p>
    <w:p>
      <w:pPr>
        <w:pStyle w:val="Normal.0"/>
        <w:rPr>
          <w:ins w:id="78" w:date="2016-08-30T15:16:05Z" w:author="Xu Zhang"/>
          <w:lang w:val="zh-TW" w:eastAsia="zh-TW"/>
        </w:rPr>
      </w:pPr>
      <w:ins w:id="79" w:date="2016-08-26T15:00:00Z" w:author="He Zhang">
        <w:r>
          <w:rPr>
            <w:rtl w:val="0"/>
            <w:lang w:val="zh-TW" w:eastAsia="zh-TW"/>
          </w:rPr>
          <w:t>初入新校园的你，可能会因</w:t>
        </w:r>
      </w:ins>
      <w:ins w:id="80" w:date="2016-08-26T15:00:00Z" w:author="He Zhang">
        <w:r>
          <w:rPr>
            <w:rtl w:val="0"/>
            <w:lang w:val="zh-TW" w:eastAsia="zh-TW"/>
          </w:rPr>
          <w:t>自己</w:t>
        </w:r>
      </w:ins>
      <w:ins w:id="81" w:date="2016-08-26T15:00:00Z" w:author="He Zhang">
        <w:del w:id="82" w:date="2016-08-30T15:07:37Z" w:author="Xu Zhang">
          <w:r>
            <w:rPr>
              <w:rtl w:val="0"/>
              <w:lang w:val="zh-TW" w:eastAsia="zh-TW"/>
            </w:rPr>
            <w:delText>身为</w:delText>
          </w:r>
        </w:del>
      </w:ins>
      <w:ins w:id="83" w:date="2016-08-26T15:00:00Z" w:author="He Zhang">
        <w:r>
          <w:rPr>
            <w:rtl w:val="0"/>
            <w:lang w:val="zh-TW" w:eastAsia="zh-TW"/>
          </w:rPr>
          <w:t>性少数的身份</w:t>
        </w:r>
      </w:ins>
      <w:ins w:id="84" w:date="2016-08-26T15:00:00Z" w:author="He Zhang">
        <w:del w:id="85" w:date="2016-08-30T15:07:43Z" w:author="Xu Zhang">
          <w:r>
            <w:rPr>
              <w:rtl w:val="0"/>
              <w:lang w:val="zh-TW" w:eastAsia="zh-TW"/>
            </w:rPr>
            <w:delText>，找不到和你同样的人，</w:delText>
          </w:r>
        </w:del>
      </w:ins>
      <w:ins w:id="86" w:date="2016-08-26T15:00:00Z" w:author="He Zhang">
        <w:r>
          <w:rPr>
            <w:rtl w:val="0"/>
            <w:lang w:val="zh-TW" w:eastAsia="zh-TW"/>
          </w:rPr>
          <w:t>而倍感</w:t>
        </w:r>
      </w:ins>
      <w:ins w:id="87" w:date="2016-08-30T15:07:51Z" w:author="Xu Zhang">
        <w:r>
          <w:rPr>
            <w:rtl w:val="0"/>
            <w:lang w:val="zh-CN" w:eastAsia="zh-CN"/>
          </w:rPr>
          <w:t>焦虑和</w:t>
        </w:r>
      </w:ins>
      <w:ins w:id="88" w:date="2016-08-26T15:00:00Z" w:author="He Zhang">
        <w:r>
          <w:rPr>
            <w:rtl w:val="0"/>
            <w:lang w:val="zh-TW" w:eastAsia="zh-TW"/>
          </w:rPr>
          <w:t>孤独</w:t>
        </w:r>
      </w:ins>
      <w:ins w:id="89" w:date="2016-08-30T15:15:08Z" w:author="Xu Zhang">
        <w:r>
          <w:rPr>
            <w:rtl w:val="0"/>
            <w:lang w:val="zh-CN" w:eastAsia="zh-CN"/>
          </w:rPr>
          <w:t>，</w:t>
        </w:r>
      </w:ins>
      <w:ins w:id="90" w:date="2016-08-30T15:15:08Z" w:author="Xu Zhang">
        <w:r>
          <w:rPr>
            <w:rtl w:val="0"/>
            <w:lang w:val="zh-CN" w:eastAsia="zh-CN"/>
          </w:rPr>
          <w:t>渴望能在同类人的支持、友谊和爱情中找到真实的自己</w:t>
        </w:r>
      </w:ins>
      <w:ins w:id="91" w:date="2016-08-30T15:15:08Z" w:author="Xu Zhang">
        <w:r>
          <w:rPr>
            <w:rtl w:val="0"/>
            <w:lang w:val="zh-CN" w:eastAsia="zh-CN"/>
          </w:rPr>
          <w:t>；</w:t>
        </w:r>
      </w:ins>
      <w:ins w:id="92" w:date="2016-08-30T15:15:08Z" w:author="Xu Zhang">
        <w:r>
          <w:rPr>
            <w:rtl w:val="0"/>
            <w:lang w:val="zh-CN" w:eastAsia="zh-CN"/>
          </w:rPr>
          <w:t>或者你已经是一个小司机，熟练在各类交友</w:t>
        </w:r>
      </w:ins>
      <w:ins w:id="93" w:date="2016-08-30T15:15:08Z" w:author="Xu Zhang">
        <w:r>
          <w:rPr>
            <w:rtl w:val="0"/>
            <w:lang w:val="zh-CN" w:eastAsia="zh-CN"/>
          </w:rPr>
          <w:t>app</w:t>
        </w:r>
      </w:ins>
      <w:ins w:id="94" w:date="2016-08-30T15:15:08Z" w:author="Xu Zhang">
        <w:r>
          <w:rPr>
            <w:rtl w:val="0"/>
            <w:lang w:val="zh-CN" w:eastAsia="zh-CN"/>
          </w:rPr>
          <w:t>中勾搭并期待大学里更精彩的线下生活；甚至，你可能是一个惧怕认识同类人，希望自己身份永远不要暴露给任何人的深柜中人，却仍然具有对性、爱情、社交的自然渴望</w:t>
        </w:r>
      </w:ins>
      <w:ins w:id="95" w:date="2016-08-26T15:00:00Z" w:author="He Zhang">
        <w:r>
          <w:rPr>
            <w:rtl w:val="0"/>
            <w:lang w:val="zh-TW" w:eastAsia="zh-TW"/>
          </w:rPr>
          <w:t>。</w:t>
        </w:r>
      </w:ins>
    </w:p>
    <w:p>
      <w:pPr>
        <w:pStyle w:val="Normal.0"/>
        <w:rPr>
          <w:ins w:id="96" w:date="2016-08-30T15:16:05Z" w:author="Xu Zhang"/>
          <w:lang w:val="zh-TW" w:eastAsia="zh-TW"/>
        </w:rPr>
      </w:pPr>
      <w:ins w:id="97" w:date="2016-08-30T15:16:05Z" w:author="Xu Zhang">
        <w:r>
          <w:rPr>
            <w:rtl w:val="0"/>
            <w:lang w:val="zh-CN" w:eastAsia="zh-CN"/>
          </w:rPr>
          <w:t>那么，社群或者交友的意义对你来说便是重要的。</w:t>
        </w:r>
      </w:ins>
    </w:p>
    <w:p>
      <w:pPr>
        <w:pStyle w:val="Normal.0"/>
        <w:rPr>
          <w:ins w:id="98" w:date="2016-08-26T15:00:00Z" w:author="He Zhang"/>
          <w:lang w:val="zh-TW" w:eastAsia="zh-TW"/>
        </w:rPr>
      </w:pPr>
      <w:ins w:id="99" w:date="2016-08-26T15:00:00Z" w:author="He Zhang">
        <w:del w:id="100" w:date="2016-08-30T15:16:07Z" w:author="Xu Zhang">
          <w:r>
            <w:rPr>
              <w:rtl w:val="0"/>
              <w:lang w:val="zh-TW" w:eastAsia="zh-TW"/>
            </w:rPr>
            <w:delText>但事实上，</w:delText>
          </w:r>
        </w:del>
      </w:ins>
      <w:ins w:id="101" w:date="2016-08-26T15:00:00Z" w:author="He Zhang">
        <w:r>
          <w:rPr>
            <w:rtl w:val="0"/>
            <w:lang w:val="zh-TW" w:eastAsia="zh-TW"/>
          </w:rPr>
          <w:t>根据科学统计，</w:t>
        </w:r>
      </w:ins>
      <w:ins w:id="102" w:date="2016-08-30T15:16:25Z" w:author="Xu Zhang">
        <w:r>
          <w:rPr>
            <w:rtl w:val="0"/>
            <w:lang w:val="zh-CN" w:eastAsia="zh-CN"/>
          </w:rPr>
          <w:t>LGBTQ</w:t>
        </w:r>
      </w:ins>
      <w:ins w:id="103" w:date="2016-08-30T15:16:25Z" w:author="Xu Zhang">
        <w:r>
          <w:rPr>
            <w:rtl w:val="0"/>
            <w:lang w:val="zh-CN" w:eastAsia="zh-CN"/>
          </w:rPr>
          <w:t>等</w:t>
        </w:r>
      </w:ins>
      <w:ins w:id="104" w:date="2016-08-26T15:00:00Z" w:author="He Zhang">
        <w:del w:id="105" w:date="2016-08-30T15:16:19Z" w:author="Xu Zhang">
          <w:r>
            <w:rPr>
              <w:rtl w:val="0"/>
              <w:lang w:val="zh-TW" w:eastAsia="zh-TW"/>
            </w:rPr>
            <w:delText>同性恋及其他</w:delText>
          </w:r>
        </w:del>
      </w:ins>
      <w:ins w:id="106" w:date="2016-08-26T15:00:00Z" w:author="He Zhang">
        <w:r>
          <w:rPr>
            <w:rtl w:val="0"/>
            <w:lang w:val="zh-TW" w:eastAsia="zh-TW"/>
          </w:rPr>
          <w:t>性少数人群在人口中占有的比例并非很低，在偌大的校园</w:t>
        </w:r>
      </w:ins>
      <w:ins w:id="107" w:date="2016-08-30T15:16:36Z" w:author="Xu Zhang">
        <w:r>
          <w:rPr>
            <w:rtl w:val="0"/>
            <w:lang w:val="zh-CN" w:eastAsia="zh-CN"/>
          </w:rPr>
          <w:t>或城市中</w:t>
        </w:r>
      </w:ins>
      <w:ins w:id="108" w:date="2016-08-26T15:00:00Z" w:author="He Zhang">
        <w:del w:id="109" w:date="2016-08-30T15:16:33Z" w:author="Xu Zhang">
          <w:r>
            <w:rPr>
              <w:rtl w:val="0"/>
              <w:lang w:val="zh-TW" w:eastAsia="zh-TW"/>
            </w:rPr>
            <w:delText>，偌大的城市中</w:delText>
          </w:r>
        </w:del>
      </w:ins>
      <w:ins w:id="110" w:date="2016-08-26T15:00:00Z" w:author="He Zhang">
        <w:r>
          <w:rPr>
            <w:rtl w:val="0"/>
            <w:lang w:val="zh-TW" w:eastAsia="zh-TW"/>
          </w:rPr>
          <w:t>，你总能找到能伴你同行的性少数伙伴</w:t>
        </w:r>
      </w:ins>
      <w:ins w:id="111" w:date="2016-08-26T15:00:00Z" w:author="He Zhang">
        <w:del w:id="112" w:date="2016-08-30T15:16:40Z" w:author="Xu Zhang">
          <w:r>
            <w:rPr>
              <w:rtl w:val="0"/>
              <w:lang w:val="zh-TW" w:eastAsia="zh-TW"/>
            </w:rPr>
            <w:delText>、朋友</w:delText>
          </w:r>
        </w:del>
      </w:ins>
      <w:ins w:id="113" w:date="2016-08-26T15:00:00Z" w:author="He Zhang">
        <w:r>
          <w:rPr>
            <w:rtl w:val="0"/>
            <w:lang w:val="zh-TW" w:eastAsia="zh-TW"/>
          </w:rPr>
          <w:t>，乃至给你归属感的组织与社群</w:t>
        </w:r>
      </w:ins>
      <w:ins w:id="114" w:date="2016-08-30T15:16:51Z" w:author="Xu Zhang">
        <w:r>
          <w:rPr>
            <w:rtl w:val="0"/>
            <w:lang w:val="zh-CN" w:eastAsia="zh-CN"/>
          </w:rPr>
          <w:t>。</w:t>
        </w:r>
      </w:ins>
      <w:ins w:id="115" w:date="2016-08-26T15:00:00Z" w:author="He Zhang">
        <w:del w:id="116" w:date="2016-08-30T15:16:50Z" w:author="Xu Zhang">
          <w:r>
            <w:rPr>
              <w:rtl w:val="0"/>
              <w:lang w:val="zh-TW" w:eastAsia="zh-TW"/>
            </w:rPr>
            <w:delText>，让你不再感到孤独。</w:delText>
          </w:r>
        </w:del>
      </w:ins>
    </w:p>
    <w:p>
      <w:pPr>
        <w:pStyle w:val="Normal.0"/>
      </w:pPr>
      <w:ins w:id="117" w:date="2016-08-26T15:00:00Z" w:author="He Zhang">
        <w:r>
          <w:rPr>
            <w:rtl w:val="0"/>
            <w:lang w:val="zh-TW" w:eastAsia="zh-TW"/>
          </w:rPr>
          <w:t>互联网时代的你，找到与你同类的人并不是一件难事。首先，你所在的城市、学校或学区（大学城）等，</w:t>
        </w:r>
      </w:ins>
      <w:ins w:id="118" w:date="2016-08-26T15:00:00Z" w:author="He Zhang">
        <w:del w:id="119" w:date="2016-08-30T15:19:29Z" w:author="Xu Zhang">
          <w:r>
            <w:rPr>
              <w:rtl w:val="0"/>
              <w:lang w:val="zh-TW" w:eastAsia="zh-TW"/>
            </w:rPr>
            <w:delText>往往</w:delText>
          </w:r>
        </w:del>
      </w:ins>
      <w:ins w:id="120" w:date="2016-08-26T15:00:00Z" w:author="He Zhang">
        <w:r>
          <w:rPr>
            <w:rtl w:val="0"/>
            <w:lang w:val="zh-TW" w:eastAsia="zh-TW"/>
          </w:rPr>
          <w:t>或多或少有着性少数群体</w:t>
        </w:r>
      </w:ins>
      <w:ins w:id="121" w:date="2016-08-30T15:19:52Z" w:author="Xu Zhang">
        <w:r>
          <w:rPr>
            <w:rtl w:val="0"/>
            <w:lang w:val="zh-CN" w:eastAsia="zh-CN"/>
          </w:rPr>
          <w:t>社团或</w:t>
        </w:r>
      </w:ins>
      <w:ins w:id="122" w:date="2016-08-26T15:00:00Z" w:author="He Zhang">
        <w:r>
          <w:rPr>
            <w:rtl w:val="0"/>
            <w:lang w:val="zh-TW" w:eastAsia="zh-TW"/>
          </w:rPr>
          <w:t>组织，</w:t>
        </w:r>
      </w:ins>
      <w:ins w:id="123" w:date="2016-08-30T15:20:09Z" w:author="Xu Zhang">
        <w:r>
          <w:rPr>
            <w:rtl w:val="0"/>
            <w:lang w:val="zh-CN" w:eastAsia="zh-CN"/>
          </w:rPr>
          <w:t>以及</w:t>
        </w:r>
      </w:ins>
      <w:ins w:id="124" w:date="2016-08-26T15:00:00Z" w:author="He Zhang">
        <w:del w:id="125" w:date="2016-08-30T15:20:07Z" w:author="Xu Zhang">
          <w:r>
            <w:rPr>
              <w:rtl w:val="0"/>
              <w:lang w:val="zh-TW" w:eastAsia="zh-TW"/>
            </w:rPr>
            <w:delText>如面向在杭高校性少数学生的酷儿论坛、</w:delText>
          </w:r>
        </w:del>
      </w:ins>
      <w:ins w:id="126" w:date="2016-08-26T15:00:00Z" w:author="He Zhang">
        <w:r>
          <w:rPr>
            <w:rtl w:val="0"/>
            <w:lang w:val="zh-TW" w:eastAsia="zh-TW"/>
          </w:rPr>
          <w:t>你所处学校的</w:t>
        </w:r>
      </w:ins>
      <w:ins w:id="127" w:date="2016-08-26T15:00:00Z" w:author="He Zhang">
        <w:r>
          <w:rPr>
            <w:rtl w:val="0"/>
            <w:lang w:val="en-US"/>
          </w:rPr>
          <w:t>QQ</w:t>
        </w:r>
      </w:ins>
      <w:ins w:id="128" w:date="2016-08-26T15:00:00Z" w:author="He Zhang">
        <w:r>
          <w:rPr>
            <w:rtl w:val="0"/>
            <w:lang w:val="zh-TW" w:eastAsia="zh-TW"/>
          </w:rPr>
          <w:t>群、微信群等</w:t>
        </w:r>
      </w:ins>
      <w:ins w:id="129" w:date="2016-08-30T15:22:45Z" w:author="Xu Zhang">
        <w:r>
          <w:rPr>
            <w:rtl w:val="0"/>
            <w:lang w:val="zh-CN" w:eastAsia="zh-CN"/>
          </w:rPr>
          <w:t>，</w:t>
        </w:r>
      </w:ins>
      <w:ins w:id="130" w:date="2016-08-30T15:22:45Z" w:author="Xu Zhang">
        <w:r>
          <w:rPr>
            <w:rtl w:val="0"/>
            <w:lang w:val="zh-CN" w:eastAsia="zh-CN"/>
          </w:rPr>
          <w:t>但是很可能它们隐秘在信息潮流中如性少数群体般难以发现，你需要的则是动用新时代必需的搜商、微博</w:t>
        </w:r>
      </w:ins>
      <w:ins w:id="131" w:date="2016-08-30T15:22:45Z" w:author="Xu Zhang">
        <w:r>
          <w:rPr>
            <w:rtl w:val="0"/>
            <w:lang w:val="zh-CN" w:eastAsia="zh-CN"/>
          </w:rPr>
          <w:t>/</w:t>
        </w:r>
      </w:ins>
      <w:ins w:id="132" w:date="2016-08-30T15:22:45Z" w:author="Xu Zhang">
        <w:r>
          <w:rPr>
            <w:rtl w:val="0"/>
            <w:lang w:val="zh-CN" w:eastAsia="zh-CN"/>
          </w:rPr>
          <w:t>微信使用技术，和</w:t>
        </w:r>
      </w:ins>
      <w:ins w:id="133" w:date="2016-08-30T15:22:45Z" w:author="Xu Zhang">
        <w:r>
          <w:rPr>
            <w:rtl w:val="0"/>
            <w:lang w:val="zh-CN" w:eastAsia="zh-CN"/>
          </w:rPr>
          <w:t>“</w:t>
        </w:r>
      </w:ins>
      <w:ins w:id="134" w:date="2016-08-30T15:22:45Z" w:author="Xu Zhang">
        <w:r>
          <w:rPr>
            <w:rtl w:val="0"/>
            <w:lang w:val="zh-CN" w:eastAsia="zh-CN"/>
          </w:rPr>
          <w:t>老司机带带我</w:t>
        </w:r>
      </w:ins>
      <w:ins w:id="135" w:date="2016-08-30T15:22:45Z" w:author="Xu Zhang">
        <w:r>
          <w:rPr>
            <w:rtl w:val="0"/>
            <w:lang w:val="zh-CN" w:eastAsia="zh-CN"/>
          </w:rPr>
          <w:t>”</w:t>
        </w:r>
      </w:ins>
      <w:ins w:id="136" w:date="2016-08-30T15:22:45Z" w:author="Xu Zhang">
        <w:r>
          <w:rPr>
            <w:rtl w:val="0"/>
            <w:lang w:val="zh-CN" w:eastAsia="zh-CN"/>
          </w:rPr>
          <w:t>的精神</w:t>
        </w:r>
      </w:ins>
      <w:ins w:id="137" w:date="2016-08-26T15:00:00Z" w:author="He Zhang">
        <w:r>
          <w:rPr>
            <w:rtl w:val="0"/>
            <w:lang w:val="zh-TW" w:eastAsia="zh-TW"/>
          </w:rPr>
          <w:t>。</w:t>
        </w:r>
      </w:ins>
      <w:ins w:id="138" w:date="2016-08-26T15:00:00Z" w:author="He Zhang">
        <w:del w:id="139" w:date="2016-08-30T15:20:28Z" w:author="Xu Zhang">
          <w:r>
            <w:rPr>
              <w:rtl w:val="0"/>
              <w:lang w:val="zh-TW" w:eastAsia="zh-TW"/>
            </w:rPr>
            <w:delText>借助互联网的搜索，应该不难发现这些组织。</w:delText>
          </w:r>
        </w:del>
      </w:ins>
      <w:ins w:id="140" w:date="2016-08-26T15:00:00Z" w:author="He Zhang">
        <w:r>
          <w:rPr>
            <w:rtl w:val="0"/>
            <w:lang w:val="zh-TW" w:eastAsia="zh-TW"/>
          </w:rPr>
          <w:t>其次，</w:t>
        </w:r>
      </w:ins>
      <w:ins w:id="141" w:date="2016-08-30T15:23:22Z" w:author="Xu Zhang">
        <w:r>
          <w:rPr>
            <w:rtl w:val="0"/>
            <w:lang w:val="zh-CN" w:eastAsia="zh-CN"/>
          </w:rPr>
          <w:t>一、二线城市</w:t>
        </w:r>
      </w:ins>
      <w:del w:id="142" w:date="2016-08-26T15:18:00Z" w:author="He Zhang">
        <w:r>
          <w:rPr>
            <w:rtl w:val="0"/>
            <w:lang w:val="zh-TW" w:eastAsia="zh-TW"/>
          </w:rPr>
          <w:delText>通过手机、计算网络可以轻松发现和你一样的人，</w:delText>
        </w:r>
      </w:del>
      <w:del w:id="143" w:date="2016-08-30T15:23:16Z" w:author="Xu Zhang">
        <w:r>
          <w:rPr>
            <w:rtl w:val="0"/>
            <w:lang w:val="zh-TW" w:eastAsia="zh-TW"/>
          </w:rPr>
          <w:delText>很多城市</w:delText>
        </w:r>
      </w:del>
      <w:r>
        <w:rPr>
          <w:rtl w:val="0"/>
          <w:lang w:val="zh-TW" w:eastAsia="zh-TW"/>
        </w:rPr>
        <w:t>也有专门的同性恋主题酒吧</w:t>
      </w:r>
      <w:ins w:id="144" w:date="2016-08-26T15:19:00Z" w:author="He Zhang">
        <w:r>
          <w:rPr>
            <w:rtl w:val="0"/>
            <w:lang w:val="zh-TW" w:eastAsia="zh-TW"/>
          </w:rPr>
          <w:t>，</w:t>
        </w:r>
      </w:ins>
      <w:r>
        <w:rPr>
          <w:rtl w:val="0"/>
          <w:lang w:val="zh-TW" w:eastAsia="zh-TW"/>
        </w:rPr>
        <w:t>提供交流的机会。同时越来越多的社群机构和组织也开始组织线下的聚会，借此交流经验，相互帮助同时更好的认同自己。</w:t>
      </w:r>
      <w:ins w:id="145" w:date="2016-08-26T15:27:00Z" w:author="He Zhang">
        <w:r>
          <w:rPr>
            <w:rtl w:val="0"/>
            <w:lang w:val="zh-TW" w:eastAsia="zh-TW"/>
          </w:rPr>
          <w:t>最后，随着智能手机的飞速发展，目前已出现许多面向同性交友的手机</w:t>
        </w:r>
      </w:ins>
      <w:ins w:id="146" w:date="2016-08-26T15:27:00Z" w:author="He Zhang">
        <w:r>
          <w:rPr>
            <w:rtl w:val="0"/>
            <w:lang w:val="en-US"/>
          </w:rPr>
          <w:t>APP</w:t>
        </w:r>
      </w:ins>
      <w:ins w:id="147" w:date="2016-08-26T15:27:00Z" w:author="He Zhang">
        <w:r>
          <w:rPr>
            <w:rtl w:val="0"/>
            <w:lang w:val="zh-TW" w:eastAsia="zh-TW"/>
          </w:rPr>
          <w:t>，如面向男同交友的</w:t>
        </w:r>
      </w:ins>
      <w:ins w:id="148" w:date="2016-08-26T15:27:00Z" w:author="He Zhang">
        <w:r>
          <w:rPr>
            <w:rtl w:val="0"/>
            <w:lang w:val="en-US"/>
          </w:rPr>
          <w:t>Blued</w:t>
        </w:r>
      </w:ins>
      <w:ins w:id="149" w:date="2016-08-26T15:27:00Z" w:author="He Zhang">
        <w:r>
          <w:rPr>
            <w:rtl w:val="0"/>
            <w:lang w:val="zh-TW" w:eastAsia="zh-TW"/>
          </w:rPr>
          <w:t>、</w:t>
        </w:r>
      </w:ins>
      <w:ins w:id="150" w:date="2016-08-26T15:27:00Z" w:author="He Zhang">
        <w:r>
          <w:rPr>
            <w:rtl w:val="0"/>
            <w:lang w:val="en-US"/>
          </w:rPr>
          <w:t>Zank</w:t>
        </w:r>
      </w:ins>
      <w:ins w:id="151" w:date="2016-08-26T15:27:00Z" w:author="He Zhang">
        <w:r>
          <w:rPr>
            <w:rtl w:val="0"/>
            <w:lang w:val="zh-TW" w:eastAsia="zh-TW"/>
          </w:rPr>
          <w:t>等，面向女同交友的热拉、</w:t>
        </w:r>
      </w:ins>
      <w:ins w:id="152" w:date="2016-08-26T15:27:00Z" w:author="He Zhang">
        <w:r>
          <w:rPr>
            <w:rtl w:val="0"/>
            <w:lang w:val="en-US"/>
          </w:rPr>
          <w:t>LESDO</w:t>
        </w:r>
      </w:ins>
      <w:ins w:id="153" w:date="2016-08-26T15:27:00Z" w:author="He Zhang">
        <w:r>
          <w:rPr>
            <w:rtl w:val="0"/>
            <w:lang w:val="zh-TW" w:eastAsia="zh-TW"/>
          </w:rPr>
          <w:t>等。这些</w:t>
        </w:r>
      </w:ins>
      <w:ins w:id="154" w:date="2016-08-26T15:27:00Z" w:author="He Zhang">
        <w:r>
          <w:rPr>
            <w:rtl w:val="0"/>
            <w:lang w:val="en-US"/>
          </w:rPr>
          <w:t>“</w:t>
        </w:r>
      </w:ins>
      <w:ins w:id="155" w:date="2016-08-26T15:27:00Z" w:author="He Zhang">
        <w:r>
          <w:rPr>
            <w:rtl w:val="0"/>
            <w:lang w:val="zh-TW" w:eastAsia="zh-TW"/>
          </w:rPr>
          <w:t>小软件</w:t>
        </w:r>
      </w:ins>
      <w:ins w:id="156" w:date="2016-08-26T15:27:00Z" w:author="He Zhang">
        <w:r>
          <w:rPr>
            <w:rtl w:val="0"/>
            <w:lang w:val="en-US"/>
          </w:rPr>
          <w:t>”</w:t>
        </w:r>
      </w:ins>
      <w:ins w:id="157" w:date="2016-08-26T15:27:00Z" w:author="He Zhang">
        <w:r>
          <w:rPr>
            <w:rtl w:val="0"/>
            <w:lang w:val="zh-TW" w:eastAsia="zh-TW"/>
          </w:rPr>
          <w:t>往往具有非常丰富的功能，可以根据你所在的定位显示出你周边使用该软件的同伴，帮助你快速发掘与你同样的人。</w:t>
        </w:r>
      </w:ins>
      <w:del w:id="158" w:date="2016-08-26T15:20:00Z" w:author="He Zhang">
        <w:r>
          <w:rPr>
            <w:rtl w:val="0"/>
            <w:lang w:val="zh-TW" w:eastAsia="zh-TW"/>
          </w:rPr>
          <w:delText>在你成长的同时，建立自己的生活。这里的生活可不只是吃饭睡觉，而是属于你自己的东西，可以是一种兴趣或者一种爱好，可以是一种让你投身的工作。通过生活去了解和认识一个人，而后有共同语言，是培养情感有效的方式。除此之外，要如何维系人与人之间的情感，因为不同的人在情感当中所需求的东西是不同的，所以这个问题只有交给你自己解答了。</w:delText>
        </w:r>
      </w:del>
    </w:p>
    <w:p>
      <w:pPr>
        <w:pStyle w:val="Normal.0"/>
      </w:pPr>
      <w:ins w:id="159" w:date="2016-08-26T15:44:00Z" w:author="He Zhang">
        <w:r>
          <w:rPr>
            <w:rtl w:val="0"/>
            <w:lang w:val="zh-TW" w:eastAsia="zh-TW"/>
          </w:rPr>
          <w:t>然而，不论你采取何种交友方式，也不管是与性少数还是直人交友，你都需要切记：在交友的同时注意保护自身生命、财产和健康安全。具体的提示，请详见后文的</w:t>
        </w:r>
      </w:ins>
      <w:ins w:id="160" w:date="2016-08-26T15:44:00Z" w:author="He Zhang">
        <w:r>
          <w:rPr>
            <w:rtl w:val="0"/>
            <w:lang w:val="en-US"/>
          </w:rPr>
          <w:t>“</w:t>
        </w:r>
      </w:ins>
      <w:ins w:id="161" w:date="2016-08-26T15:44:00Z" w:author="He Zhang">
        <w:r>
          <w:rPr>
            <w:rtl w:val="0"/>
            <w:lang w:val="zh-TW" w:eastAsia="zh-TW"/>
          </w:rPr>
          <w:t>安全篇</w:t>
        </w:r>
      </w:ins>
      <w:ins w:id="162" w:date="2016-08-26T15:44:00Z" w:author="He Zhang">
        <w:r>
          <w:rPr>
            <w:rtl w:val="0"/>
            <w:lang w:val="en-US"/>
          </w:rPr>
          <w:t>”</w:t>
        </w:r>
      </w:ins>
      <w:ins w:id="163" w:date="2016-08-26T15:44:00Z" w:author="He Zhang">
        <w:r>
          <w:rPr>
            <w:rtl w:val="0"/>
            <w:lang w:val="zh-TW" w:eastAsia="zh-TW"/>
          </w:rPr>
          <w:t>部分。</w:t>
        </w:r>
      </w:ins>
      <w:r>
        <w:rPr>
          <w:rtl w:val="0"/>
          <w:lang w:val="zh-TW" w:eastAsia="zh-TW"/>
        </w:rPr>
        <w:t>牢记，</w:t>
      </w:r>
      <w:ins w:id="164" w:date="2016-09-01T23:48:21Z" w:author="Xu Zhang">
        <w:r>
          <w:rPr>
            <w:rtl w:val="0"/>
            <w:lang w:val="zh-CN" w:eastAsia="zh-CN"/>
          </w:rPr>
          <w:t>性少数</w:t>
        </w:r>
      </w:ins>
      <w:del w:id="165" w:date="2016-09-01T23:48:11Z" w:author="Xu Zhang">
        <w:r>
          <w:rPr>
            <w:rtl w:val="0"/>
            <w:lang w:val="zh-TW" w:eastAsia="zh-TW"/>
          </w:rPr>
          <w:delText>同性恋</w:delText>
        </w:r>
      </w:del>
      <w:r>
        <w:rPr>
          <w:rtl w:val="0"/>
          <w:lang w:val="zh-TW" w:eastAsia="zh-TW"/>
        </w:rPr>
        <w:t>也是这个社会的组成部分，也会有这个社会的善恶美丑。</w:t>
      </w:r>
    </w:p>
    <w:p>
      <w:pPr>
        <w:pStyle w:val="Normal.0"/>
      </w:pPr>
    </w:p>
    <w:p>
      <w:pPr>
        <w:pStyle w:val="Normal.0"/>
        <w:rPr>
          <w:del w:id="166" w:date="2016-08-30T16:11:03Z" w:author="Xu Zhang"/>
        </w:rPr>
      </w:pPr>
      <w:del w:id="167" w:date="2016-08-30T16:11:03Z" w:author="Xu Zhang">
        <w:r>
          <w:rPr>
            <w:rtl w:val="0"/>
          </w:rPr>
          <w:delText>MOTSS</w:delText>
        </w:r>
      </w:del>
    </w:p>
    <w:p>
      <w:pPr>
        <w:pStyle w:val="Normal.0"/>
        <w:rPr>
          <w:del w:id="168" w:date="2016-08-30T16:11:03Z" w:author="Xu Zhang"/>
          <w:lang w:val="zh-TW" w:eastAsia="zh-TW"/>
        </w:rPr>
      </w:pPr>
      <w:del w:id="169" w:date="2016-08-30T16:11:03Z" w:author="Xu Zhang">
        <w:r>
          <w:rPr>
            <w:rtl w:val="0"/>
            <w:lang w:val="zh-TW" w:eastAsia="zh-TW"/>
          </w:rPr>
          <w:delText>观点</w:delText>
        </w:r>
      </w:del>
    </w:p>
    <w:p>
      <w:pPr>
        <w:pStyle w:val="Normal.0"/>
        <w:rPr>
          <w:ins w:id="170" w:date="2016-08-26T15:50:00Z" w:author="He Zhang"/>
          <w:del w:id="171" w:date="2016-08-30T16:11:03Z" w:author="Xu Zhang"/>
        </w:rPr>
      </w:pPr>
      <w:del w:id="172" w:date="2016-08-30T16:11:03Z" w:author="Xu Zhang">
        <w:r>
          <w:rPr>
            <w:rtl w:val="0"/>
            <w:lang w:val="zh-TW" w:eastAsia="zh-TW"/>
          </w:rPr>
          <w:delText>建议</w:delText>
        </w:r>
      </w:del>
      <w:ins w:id="173" w:date="2016-08-26T15:48:00Z" w:author="He Zhang">
        <w:del w:id="174" w:date="2016-08-30T16:11:03Z" w:author="Xu Zhang">
          <w:r>
            <w:rPr>
              <w:rtl w:val="0"/>
              <w:lang w:val="zh-TW" w:eastAsia="zh-TW"/>
            </w:rPr>
            <w:delText>各位</w:delText>
          </w:r>
        </w:del>
      </w:ins>
      <w:del w:id="175" w:date="2016-08-30T16:11:03Z" w:author="Xu Zhang">
        <w:r>
          <w:rPr>
            <w:rtl w:val="0"/>
            <w:lang w:val="zh-TW" w:eastAsia="zh-TW"/>
          </w:rPr>
          <w:delText>首先</w:delText>
        </w:r>
      </w:del>
      <w:del w:id="176" w:date="2016-08-26T15:48:00Z" w:author="He Zhang">
        <w:r>
          <w:rPr>
            <w:rtl w:val="0"/>
            <w:lang w:val="zh-TW" w:eastAsia="zh-TW"/>
          </w:rPr>
          <w:delText>是</w:delText>
        </w:r>
      </w:del>
      <w:del w:id="177" w:date="2016-08-30T16:11:03Z" w:author="Xu Zhang">
        <w:r>
          <w:rPr>
            <w:rtl w:val="0"/>
            <w:lang w:val="zh-TW" w:eastAsia="zh-TW"/>
          </w:rPr>
          <w:delText>找到同志群体组织，无论你是否喜欢社交，有几个能够交心的同志朋友多少是对你生活的方方面面有所助益的。随着网络社群的发达，国内也有大大小小各种各样的同志社区，比如</w:delText>
        </w:r>
      </w:del>
      <w:del w:id="178" w:date="2016-08-26T15:06:00Z" w:author="He Zhang">
        <w:r>
          <w:rPr>
            <w:rtl w:val="0"/>
            <w:lang w:val="en-US"/>
          </w:rPr>
          <w:delText>MOTSS</w:delText>
        </w:r>
      </w:del>
      <w:ins w:id="179" w:date="2016-08-26T15:06:00Z" w:author="He Zhang">
        <w:del w:id="180" w:date="2016-08-30T16:11:03Z" w:author="Xu Zhang">
          <w:r>
            <w:rPr>
              <w:rtl w:val="0"/>
              <w:lang w:val="zh-TW" w:eastAsia="zh-TW"/>
            </w:rPr>
            <w:delText>酷儿论坛</w:delText>
          </w:r>
        </w:del>
      </w:ins>
      <w:del w:id="181" w:date="2016-08-30T16:11:03Z" w:author="Xu Zhang">
        <w:r>
          <w:rPr>
            <w:rtl w:val="0"/>
            <w:lang w:val="zh-TW" w:eastAsia="zh-TW"/>
          </w:rPr>
          <w:delText>、</w:delText>
        </w:r>
      </w:del>
      <w:del w:id="182" w:date="2016-08-26T16:03:00Z" w:author="He Zhang">
        <w:r>
          <w:rPr>
            <w:rtl w:val="0"/>
            <w:lang w:val="zh-TW" w:eastAsia="zh-TW"/>
          </w:rPr>
          <w:delText>淡蓝、飞赞、左右电台</w:delText>
        </w:r>
      </w:del>
      <w:ins w:id="183" w:date="2016-08-26T16:04:00Z" w:author="He Zhang">
        <w:del w:id="184" w:date="2016-08-30T16:11:03Z" w:author="Xu Zhang">
          <w:r>
            <w:rPr>
              <w:rtl w:val="0"/>
              <w:lang w:val="zh-TW" w:eastAsia="zh-TW"/>
            </w:rPr>
            <w:delText>豆瓣相关小组</w:delText>
          </w:r>
        </w:del>
      </w:ins>
      <w:del w:id="185" w:date="2016-08-30T16:11:03Z" w:author="Xu Zhang">
        <w:r>
          <w:rPr>
            <w:rtl w:val="0"/>
            <w:lang w:val="zh-TW" w:eastAsia="zh-TW"/>
          </w:rPr>
          <w:delText>等等，上面有各种各样关于情感、性爱、同志权益等方面的知识，也会有各种各样的线下活动，如酷儿论坛定期举办的桌游、影院活动等，你</w:delText>
        </w:r>
      </w:del>
      <w:ins w:id="186" w:date="2016-08-26T15:49:00Z" w:author="He Zhang">
        <w:del w:id="187" w:date="2016-08-30T16:11:03Z" w:author="Xu Zhang">
          <w:r>
            <w:rPr>
              <w:rtl w:val="0"/>
              <w:lang w:val="zh-TW" w:eastAsia="zh-TW"/>
            </w:rPr>
            <w:delText>不妨</w:delText>
          </w:r>
        </w:del>
      </w:ins>
      <w:del w:id="188" w:date="2016-08-26T15:49:00Z" w:author="He Zhang">
        <w:r>
          <w:rPr>
            <w:rtl w:val="0"/>
            <w:lang w:val="zh-TW" w:eastAsia="zh-TW"/>
          </w:rPr>
          <w:delText>应该</w:delText>
        </w:r>
      </w:del>
      <w:del w:id="189" w:date="2016-08-30T16:11:03Z" w:author="Xu Zhang">
        <w:r>
          <w:rPr>
            <w:rtl w:val="0"/>
            <w:lang w:val="zh-TW" w:eastAsia="zh-TW"/>
          </w:rPr>
          <w:delText>试着去了解</w:delText>
        </w:r>
      </w:del>
      <w:ins w:id="190" w:date="2016-08-26T16:01:00Z" w:author="He Zhang">
        <w:del w:id="191" w:date="2016-08-30T16:11:03Z" w:author="Xu Zhang">
          <w:r>
            <w:rPr>
              <w:rtl w:val="0"/>
              <w:lang w:val="zh-TW" w:eastAsia="zh-TW"/>
            </w:rPr>
            <w:delText>、参与</w:delText>
          </w:r>
        </w:del>
      </w:ins>
      <w:del w:id="192" w:date="2016-08-30T16:11:03Z" w:author="Xu Zhang">
        <w:r>
          <w:rPr>
            <w:rtl w:val="0"/>
            <w:lang w:val="zh-TW" w:eastAsia="zh-TW"/>
          </w:rPr>
          <w:delText>和融入。</w:delText>
        </w:r>
      </w:del>
      <w:ins w:id="193" w:date="2016-08-26T15:50:00Z" w:author="He Zhang">
        <w:del w:id="194" w:date="2016-08-30T16:11:03Z" w:author="Xu Zhang">
          <w:r>
            <w:rPr>
              <w:rtl w:val="0"/>
              <w:lang w:val="zh-TW" w:eastAsia="zh-TW"/>
            </w:rPr>
            <w:delText>相比于在网络中孤立地同单个陌生人个体交流，线下活动更有助于你了解性少数群体，可以为你在现实中结识更多志同道合的朋友提供良好的平台，也会给你更实在、充实的参与感。</w:delText>
          </w:r>
        </w:del>
      </w:ins>
    </w:p>
    <w:p>
      <w:pPr>
        <w:pStyle w:val="Normal.0"/>
        <w:rPr>
          <w:del w:id="195" w:date="2016-08-30T16:11:03Z" w:author="Xu Zhang"/>
        </w:rPr>
      </w:pPr>
      <w:del w:id="196" w:date="2016-08-30T16:11:03Z" w:author="Xu Zhang">
        <w:r>
          <w:rPr>
            <w:rtl w:val="0"/>
            <w:lang w:val="zh-TW" w:eastAsia="zh-TW"/>
          </w:rPr>
          <w:delText>一种普遍存在于刚刚接触这个群体的不良心态是：觉得同志圈很乱很脏，我应该避而远之，觉得自己从来不接触同性恋群体就很</w:delText>
        </w:r>
      </w:del>
      <w:del w:id="197" w:date="2016-08-30T16:11:03Z" w:author="Xu Zhang">
        <w:r>
          <w:rPr>
            <w:rtl w:val="0"/>
            <w:lang w:val="en-US"/>
          </w:rPr>
          <w:delText>“</w:delText>
        </w:r>
      </w:del>
      <w:del w:id="198" w:date="2016-08-30T16:11:03Z" w:author="Xu Zhang">
        <w:r>
          <w:rPr>
            <w:rtl w:val="0"/>
            <w:lang w:val="zh-TW" w:eastAsia="zh-TW"/>
          </w:rPr>
          <w:delText>干净</w:delText>
        </w:r>
      </w:del>
      <w:del w:id="199" w:date="2016-08-30T16:11:03Z" w:author="Xu Zhang">
        <w:r>
          <w:rPr>
            <w:rtl w:val="0"/>
            <w:lang w:val="en-US"/>
          </w:rPr>
          <w:delText>”</w:delText>
        </w:r>
      </w:del>
      <w:del w:id="200" w:date="2016-08-30T16:11:03Z" w:author="Xu Zhang">
        <w:r>
          <w:rPr>
            <w:rtl w:val="0"/>
            <w:lang w:val="zh-TW" w:eastAsia="zh-TW"/>
          </w:rPr>
          <w:delText>很</w:delText>
        </w:r>
      </w:del>
      <w:del w:id="201" w:date="2016-08-30T16:11:03Z" w:author="Xu Zhang">
        <w:r>
          <w:rPr>
            <w:rtl w:val="0"/>
            <w:lang w:val="en-US"/>
          </w:rPr>
          <w:delText>“</w:delText>
        </w:r>
      </w:del>
      <w:del w:id="202" w:date="2016-08-30T16:11:03Z" w:author="Xu Zhang">
        <w:r>
          <w:rPr>
            <w:rtl w:val="0"/>
            <w:lang w:val="zh-TW" w:eastAsia="zh-TW"/>
          </w:rPr>
          <w:delText>靠谱</w:delText>
        </w:r>
      </w:del>
      <w:del w:id="203" w:date="2016-08-30T16:11:03Z" w:author="Xu Zhang">
        <w:r>
          <w:rPr>
            <w:rtl w:val="0"/>
            <w:lang w:val="en-US"/>
          </w:rPr>
          <w:delText>”</w:delText>
        </w:r>
      </w:del>
      <w:del w:id="204" w:date="2016-08-30T16:11:03Z" w:author="Xu Zhang">
        <w:r>
          <w:rPr>
            <w:rtl w:val="0"/>
            <w:lang w:val="zh-TW" w:eastAsia="zh-TW"/>
          </w:rPr>
          <w:delText>。</w:delText>
        </w:r>
      </w:del>
    </w:p>
    <w:p>
      <w:pPr>
        <w:pStyle w:val="Normal.0"/>
        <w:rPr>
          <w:ins w:id="205" w:date="2016-08-26T15:58:00Z" w:author="He Zhang"/>
          <w:del w:id="206" w:date="2016-08-30T16:11:03Z" w:author="Xu Zhang"/>
        </w:rPr>
      </w:pPr>
      <w:del w:id="207" w:date="2016-08-30T16:11:03Z" w:author="Xu Zhang">
        <w:r>
          <w:rPr>
            <w:rtl w:val="0"/>
            <w:lang w:val="zh-TW" w:eastAsia="zh-TW"/>
          </w:rPr>
          <w:delText>但事实上，</w:delText>
        </w:r>
      </w:del>
      <w:del w:id="208" w:date="2016-08-30T16:11:03Z" w:author="Xu Zhang">
        <w:r>
          <w:rPr>
            <w:rtl w:val="0"/>
            <w:lang w:val="en-US"/>
          </w:rPr>
          <w:delText>“</w:delText>
        </w:r>
      </w:del>
      <w:del w:id="209" w:date="2016-08-30T16:11:03Z" w:author="Xu Zhang">
        <w:r>
          <w:rPr>
            <w:rtl w:val="0"/>
            <w:lang w:val="zh-TW" w:eastAsia="zh-TW"/>
          </w:rPr>
          <w:delText>性向</w:delText>
        </w:r>
      </w:del>
      <w:del w:id="210" w:date="2016-08-30T16:11:03Z" w:author="Xu Zhang">
        <w:r>
          <w:rPr>
            <w:rtl w:val="0"/>
            <w:lang w:val="en-US"/>
          </w:rPr>
          <w:delText>”</w:delText>
        </w:r>
      </w:del>
      <w:del w:id="211" w:date="2016-08-30T16:11:03Z" w:author="Xu Zhang">
        <w:r>
          <w:rPr>
            <w:rtl w:val="0"/>
            <w:lang w:val="zh-TW" w:eastAsia="zh-TW"/>
          </w:rPr>
          <w:delText>和</w:delText>
        </w:r>
      </w:del>
      <w:del w:id="212" w:date="2016-08-30T16:11:03Z" w:author="Xu Zhang">
        <w:r>
          <w:rPr>
            <w:rtl w:val="0"/>
            <w:lang w:val="en-US"/>
          </w:rPr>
          <w:delText>“</w:delText>
        </w:r>
      </w:del>
      <w:del w:id="213" w:date="2016-08-30T16:11:03Z" w:author="Xu Zhang">
        <w:r>
          <w:rPr>
            <w:rtl w:val="0"/>
            <w:lang w:val="zh-TW" w:eastAsia="zh-TW"/>
          </w:rPr>
          <w:delText>恋向</w:delText>
        </w:r>
      </w:del>
      <w:del w:id="214" w:date="2016-08-30T16:11:03Z" w:author="Xu Zhang">
        <w:r>
          <w:rPr>
            <w:rtl w:val="0"/>
            <w:lang w:val="en-US"/>
          </w:rPr>
          <w:delText>”</w:delText>
        </w:r>
      </w:del>
      <w:del w:id="215" w:date="2016-08-30T16:11:03Z" w:author="Xu Zhang">
        <w:r>
          <w:rPr>
            <w:rtl w:val="0"/>
            <w:lang w:val="zh-TW" w:eastAsia="zh-TW"/>
          </w:rPr>
          <w:delText>只是一个人的诸多特征中的一个，这个特征并不能决定一个人是</w:delText>
        </w:r>
      </w:del>
      <w:del w:id="216" w:date="2016-08-30T16:11:03Z" w:author="Xu Zhang">
        <w:r>
          <w:rPr>
            <w:rtl w:val="0"/>
            <w:lang w:val="en-US"/>
          </w:rPr>
          <w:delText>“</w:delText>
        </w:r>
      </w:del>
      <w:del w:id="217" w:date="2016-08-30T16:11:03Z" w:author="Xu Zhang">
        <w:r>
          <w:rPr>
            <w:rtl w:val="0"/>
            <w:lang w:val="zh-TW" w:eastAsia="zh-TW"/>
          </w:rPr>
          <w:delText>脏</w:delText>
        </w:r>
      </w:del>
      <w:del w:id="218" w:date="2016-08-30T16:11:03Z" w:author="Xu Zhang">
        <w:r>
          <w:rPr>
            <w:rtl w:val="0"/>
            <w:lang w:val="en-US"/>
          </w:rPr>
          <w:delText>”</w:delText>
        </w:r>
      </w:del>
      <w:del w:id="219" w:date="2016-08-30T16:11:03Z" w:author="Xu Zhang">
        <w:r>
          <w:rPr>
            <w:rtl w:val="0"/>
            <w:lang w:val="zh-TW" w:eastAsia="zh-TW"/>
          </w:rPr>
          <w:delText>还是</w:delText>
        </w:r>
      </w:del>
      <w:del w:id="220" w:date="2016-08-30T16:11:03Z" w:author="Xu Zhang">
        <w:r>
          <w:rPr>
            <w:rtl w:val="0"/>
            <w:lang w:val="en-US"/>
          </w:rPr>
          <w:delText>“</w:delText>
        </w:r>
      </w:del>
      <w:del w:id="221" w:date="2016-08-30T16:11:03Z" w:author="Xu Zhang">
        <w:r>
          <w:rPr>
            <w:rtl w:val="0"/>
            <w:lang w:val="zh-TW" w:eastAsia="zh-TW"/>
          </w:rPr>
          <w:delText>干净</w:delText>
        </w:r>
      </w:del>
      <w:del w:id="222" w:date="2016-08-30T16:11:03Z" w:author="Xu Zhang">
        <w:r>
          <w:rPr>
            <w:rtl w:val="0"/>
            <w:lang w:val="en-US"/>
          </w:rPr>
          <w:delText>”</w:delText>
        </w:r>
      </w:del>
      <w:del w:id="223" w:date="2016-08-30T16:11:03Z" w:author="Xu Zhang">
        <w:r>
          <w:rPr>
            <w:rtl w:val="0"/>
            <w:lang w:val="zh-TW" w:eastAsia="zh-TW"/>
          </w:rPr>
          <w:delText>，正如异性恋也有流氓、艾滋病传播者和性滥交者一样，同性恋群体也有阳光、积极、奋发的人群，我们并不能把自己对同性恋的自我不认同推之到整个群体，更不能因为别人的性向去判定别人的人格，否则你要别人如何判定你？我们看到很多成功、开朗又爱情美满的人，不管是同性恋还是异性恋，他们身上总有一些共同的特质，那就是懂得悦纳自己，有志趣相投的朋友，不因自己</w:delText>
        </w:r>
      </w:del>
      <w:del w:id="224" w:date="2016-08-30T16:11:03Z" w:author="Xu Zhang">
        <w:r>
          <w:rPr>
            <w:rtl w:val="0"/>
            <w:lang w:val="en-US"/>
          </w:rPr>
          <w:delText>“</w:delText>
        </w:r>
      </w:del>
      <w:del w:id="225" w:date="2016-08-30T16:11:03Z" w:author="Xu Zhang">
        <w:r>
          <w:rPr>
            <w:rtl w:val="0"/>
            <w:lang w:val="zh-TW" w:eastAsia="zh-TW"/>
          </w:rPr>
          <w:delText>与众不同</w:delText>
        </w:r>
      </w:del>
      <w:del w:id="226" w:date="2016-08-30T16:11:03Z" w:author="Xu Zhang">
        <w:r>
          <w:rPr>
            <w:rtl w:val="0"/>
            <w:lang w:val="en-US"/>
          </w:rPr>
          <w:delText>”</w:delText>
        </w:r>
      </w:del>
      <w:del w:id="227" w:date="2016-08-30T16:11:03Z" w:author="Xu Zhang">
        <w:r>
          <w:rPr>
            <w:rtl w:val="0"/>
            <w:lang w:val="zh-TW" w:eastAsia="zh-TW"/>
          </w:rPr>
          <w:delText>而自怨自艾。</w:delText>
        </w:r>
      </w:del>
    </w:p>
    <w:p>
      <w:pPr>
        <w:pStyle w:val="Normal.0"/>
        <w:rPr>
          <w:ins w:id="228" w:date="2016-09-02T00:33:35Z" w:author="Xu Zhang"/>
        </w:rPr>
      </w:pPr>
    </w:p>
    <w:p>
      <w:pPr>
        <w:pStyle w:val="Normal.0"/>
        <w:rPr>
          <w:ins w:id="229" w:date="2016-09-02T00:33:35Z" w:author="Xu Zhang"/>
        </w:rPr>
      </w:pPr>
      <w:ins w:id="230" w:date="2016-09-02T00:33:35Z" w:author="Xu Zhang">
        <w:r>
          <w:rPr>
            <w:rtl w:val="0"/>
            <w:lang w:val="zh-CN" w:eastAsia="zh-CN"/>
          </w:rPr>
          <w:t>MOTSS</w:t>
        </w:r>
      </w:ins>
      <w:ins w:id="231" w:date="2016-09-02T00:33:35Z" w:author="Xu Zhang">
        <w:r>
          <w:rPr>
            <w:rtl w:val="0"/>
            <w:lang w:val="zh-CN" w:eastAsia="zh-CN"/>
          </w:rPr>
          <w:t>观点</w:t>
        </w:r>
      </w:ins>
    </w:p>
    <w:p>
      <w:pPr>
        <w:pStyle w:val="Normal.0"/>
        <w:rPr>
          <w:ins w:id="232" w:date="2016-09-02T00:33:35Z" w:author="Xu Zhang"/>
        </w:rPr>
      </w:pPr>
      <w:ins w:id="233" w:date="2016-09-02T00:33:35Z" w:author="Xu Zhang">
        <w:r>
          <w:rPr>
            <w:rtl w:val="0"/>
            <w:lang w:val="zh-CN" w:eastAsia="zh-CN"/>
          </w:rPr>
          <w:t>Q</w:t>
        </w:r>
      </w:ins>
      <w:ins w:id="234" w:date="2016-09-02T00:33:35Z" w:author="Xu Zhang">
        <w:r>
          <w:rPr>
            <w:rtl w:val="0"/>
            <w:lang w:val="zh-CN" w:eastAsia="zh-CN"/>
          </w:rPr>
          <w:t>：途径这么多，我先找哪个？</w:t>
        </w:r>
      </w:ins>
    </w:p>
    <w:p>
      <w:pPr>
        <w:pStyle w:val="Normal.0"/>
        <w:rPr>
          <w:ins w:id="235" w:date="2016-09-02T00:33:35Z" w:author="Xu Zhang"/>
          <w:lang w:val="zh-TW" w:eastAsia="zh-TW"/>
        </w:rPr>
      </w:pPr>
      <w:ins w:id="236" w:date="2016-09-02T00:33:35Z" w:author="Xu Zhang">
        <w:r>
          <w:rPr>
            <w:rtl w:val="0"/>
            <w:lang w:val="zh-CN" w:eastAsia="zh-CN"/>
          </w:rPr>
          <w:t>A</w:t>
        </w:r>
      </w:ins>
      <w:ins w:id="237" w:date="2016-09-02T00:33:35Z" w:author="Xu Zhang">
        <w:r>
          <w:rPr>
            <w:rtl w:val="0"/>
            <w:lang w:val="zh-CN" w:eastAsia="zh-CN"/>
          </w:rPr>
          <w:t>：</w:t>
        </w:r>
      </w:ins>
      <w:ins w:id="238" w:date="2016-09-02T00:33:35Z" w:author="Xu Zhang">
        <w:r>
          <w:rPr>
            <w:rtl w:val="0"/>
            <w:lang w:val="zh-TW" w:eastAsia="zh-TW"/>
          </w:rPr>
          <w:t>建议各位首先找到同志群体组织，</w:t>
        </w:r>
      </w:ins>
      <w:ins w:id="239" w:date="2016-09-02T00:33:35Z" w:author="Xu Zhang">
        <w:r>
          <w:rPr>
            <w:rtl w:val="0"/>
            <w:lang w:val="zh-CN" w:eastAsia="zh-CN"/>
          </w:rPr>
          <w:t>这些社群</w:t>
        </w:r>
      </w:ins>
      <w:ins w:id="240" w:date="2016-09-02T00:33:35Z" w:author="Xu Zhang">
        <w:r>
          <w:rPr>
            <w:rtl w:val="0"/>
            <w:lang w:val="zh-CN" w:eastAsia="zh-CN"/>
          </w:rPr>
          <w:t>/</w:t>
        </w:r>
      </w:ins>
      <w:ins w:id="241" w:date="2016-09-02T00:33:35Z" w:author="Xu Zhang">
        <w:r>
          <w:rPr>
            <w:rtl w:val="0"/>
            <w:lang w:val="zh-CN" w:eastAsia="zh-CN"/>
          </w:rPr>
          <w:t>组织有</w:t>
        </w:r>
      </w:ins>
      <w:ins w:id="242" w:date="2016-09-02T00:33:35Z" w:author="Xu Zhang">
        <w:r>
          <w:rPr>
            <w:rtl w:val="0"/>
            <w:lang w:val="zh-TW" w:eastAsia="zh-TW"/>
          </w:rPr>
          <w:t>各种各样关于情感、性爱、同志权益等方面的知识</w:t>
        </w:r>
      </w:ins>
      <w:ins w:id="243" w:date="2016-09-02T00:33:35Z" w:author="Xu Zhang">
        <w:r>
          <w:rPr>
            <w:rtl w:val="0"/>
            <w:lang w:val="zh-CN" w:eastAsia="zh-CN"/>
          </w:rPr>
          <w:t>分享</w:t>
        </w:r>
      </w:ins>
      <w:ins w:id="244" w:date="2016-09-02T00:33:35Z" w:author="Xu Zhang">
        <w:r>
          <w:rPr>
            <w:rtl w:val="0"/>
            <w:lang w:val="zh-TW" w:eastAsia="zh-TW"/>
          </w:rPr>
          <w:t>，也会有</w:t>
        </w:r>
      </w:ins>
      <w:ins w:id="245" w:date="2016-09-02T00:33:35Z" w:author="Xu Zhang">
        <w:r>
          <w:rPr>
            <w:rtl w:val="0"/>
            <w:lang w:val="zh-CN" w:eastAsia="zh-CN"/>
          </w:rPr>
          <w:t>丰富</w:t>
        </w:r>
      </w:ins>
      <w:ins w:id="246" w:date="2016-09-02T00:33:35Z" w:author="Xu Zhang">
        <w:r>
          <w:rPr>
            <w:rtl w:val="0"/>
            <w:lang w:val="zh-TW" w:eastAsia="zh-TW"/>
          </w:rPr>
          <w:t>的线下活动，不妨试着去了解、参与和融入</w:t>
        </w:r>
      </w:ins>
      <w:ins w:id="247" w:date="2016-09-02T00:33:35Z" w:author="Xu Zhang">
        <w:r>
          <w:rPr>
            <w:rtl w:val="0"/>
            <w:lang w:val="zh-CN" w:eastAsia="zh-CN"/>
          </w:rPr>
          <w:t>。</w:t>
        </w:r>
      </w:ins>
      <w:ins w:id="248" w:date="2016-09-02T00:33:35Z" w:author="Xu Zhang">
        <w:r>
          <w:rPr>
            <w:rtl w:val="0"/>
            <w:lang w:val="zh-TW" w:eastAsia="zh-TW"/>
          </w:rPr>
          <w:t>无论你是否喜欢社交，有几个能够交心的同志朋友多少是对你生活的方方面面有所助益的。相比于在网络中孤立地同单个陌生人个体交流，线下活动更有助于你了解性少数群体，可以为你在现实中结识更多志同道合的朋友提供良好的平台，也会给你更实在、充实的参与感。</w:t>
        </w:r>
      </w:ins>
    </w:p>
    <w:p>
      <w:pPr>
        <w:pStyle w:val="Normal.0"/>
        <w:rPr>
          <w:ins w:id="249" w:date="2016-09-02T00:33:35Z" w:author="Xu Zhang"/>
        </w:rPr>
      </w:pPr>
      <w:ins w:id="250" w:date="2016-09-02T00:33:35Z" w:author="Xu Zhang">
        <w:r>
          <w:rPr>
            <w:rtl w:val="0"/>
            <w:lang w:val="zh-CN" w:eastAsia="zh-CN"/>
          </w:rPr>
          <w:t>Q</w:t>
        </w:r>
      </w:ins>
      <w:ins w:id="251" w:date="2016-09-02T00:33:35Z" w:author="Xu Zhang">
        <w:r>
          <w:rPr>
            <w:rtl w:val="0"/>
            <w:lang w:val="zh-CN" w:eastAsia="zh-CN"/>
          </w:rPr>
          <w:t>：</w:t>
        </w:r>
      </w:ins>
      <w:ins w:id="252" w:date="2016-09-02T00:33:35Z" w:author="Xu Zhang">
        <w:r>
          <w:rPr>
            <w:rtl w:val="0"/>
            <w:lang w:val="zh-CN" w:eastAsia="zh-CN"/>
          </w:rPr>
          <w:t>同志圈好乱哦，我要进去吗，还是要出来呢？</w:t>
        </w:r>
      </w:ins>
    </w:p>
    <w:p>
      <w:pPr>
        <w:pStyle w:val="Normal.0"/>
        <w:rPr>
          <w:ins w:id="253" w:date="2016-09-02T00:33:35Z" w:author="Xu Zhang"/>
        </w:rPr>
      </w:pPr>
      <w:ins w:id="254" w:date="2016-09-02T00:33:35Z" w:author="Xu Zhang">
        <w:r>
          <w:rPr>
            <w:rtl w:val="0"/>
            <w:lang w:val="zh-CN" w:eastAsia="zh-CN"/>
          </w:rPr>
          <w:t>A</w:t>
        </w:r>
      </w:ins>
      <w:ins w:id="255" w:date="2016-09-02T00:33:35Z" w:author="Xu Zhang">
        <w:r>
          <w:rPr>
            <w:rtl w:val="0"/>
            <w:lang w:val="zh-CN" w:eastAsia="zh-CN"/>
          </w:rPr>
          <w:t>：</w:t>
        </w:r>
      </w:ins>
      <w:ins w:id="256" w:date="2016-09-02T00:33:35Z" w:author="Xu Zhang">
        <w:r>
          <w:rPr>
            <w:rtl w:val="0"/>
            <w:lang w:val="zh-TW" w:eastAsia="zh-TW"/>
          </w:rPr>
          <w:t>一种普遍存在于刚刚接触这个群体的不良心态是：觉得同志圈很乱很脏，我应该避而远之，觉得自己从来不接触</w:t>
        </w:r>
      </w:ins>
      <w:ins w:id="257" w:date="2016-09-02T00:33:35Z" w:author="Xu Zhang">
        <w:r>
          <w:rPr>
            <w:rtl w:val="0"/>
            <w:lang w:val="zh-CN" w:eastAsia="zh-CN"/>
          </w:rPr>
          <w:t>性少数</w:t>
        </w:r>
      </w:ins>
      <w:ins w:id="258" w:date="2016-09-02T00:33:35Z" w:author="Xu Zhang">
        <w:r>
          <w:rPr>
            <w:rtl w:val="0"/>
            <w:lang w:val="zh-TW" w:eastAsia="zh-TW"/>
          </w:rPr>
          <w:t>群体就很</w:t>
        </w:r>
      </w:ins>
      <w:ins w:id="259" w:date="2016-09-02T00:33:35Z" w:author="Xu Zhang">
        <w:r>
          <w:rPr>
            <w:rtl w:val="0"/>
          </w:rPr>
          <w:t>“</w:t>
        </w:r>
      </w:ins>
      <w:ins w:id="260" w:date="2016-09-02T00:33:35Z" w:author="Xu Zhang">
        <w:r>
          <w:rPr>
            <w:rtl w:val="0"/>
            <w:lang w:val="zh-TW" w:eastAsia="zh-TW"/>
          </w:rPr>
          <w:t>干净</w:t>
        </w:r>
      </w:ins>
      <w:ins w:id="261" w:date="2016-09-02T00:33:35Z" w:author="Xu Zhang">
        <w:r>
          <w:rPr>
            <w:rtl w:val="0"/>
          </w:rPr>
          <w:t>”</w:t>
        </w:r>
      </w:ins>
      <w:ins w:id="262" w:date="2016-09-02T00:33:35Z" w:author="Xu Zhang">
        <w:r>
          <w:rPr>
            <w:rtl w:val="0"/>
            <w:lang w:val="zh-TW" w:eastAsia="zh-TW"/>
          </w:rPr>
          <w:t>很</w:t>
        </w:r>
      </w:ins>
      <w:ins w:id="263" w:date="2016-09-02T00:33:35Z" w:author="Xu Zhang">
        <w:r>
          <w:rPr>
            <w:rtl w:val="0"/>
          </w:rPr>
          <w:t>“</w:t>
        </w:r>
      </w:ins>
      <w:ins w:id="264" w:date="2016-09-02T00:33:35Z" w:author="Xu Zhang">
        <w:r>
          <w:rPr>
            <w:rtl w:val="0"/>
            <w:lang w:val="zh-TW" w:eastAsia="zh-TW"/>
          </w:rPr>
          <w:t>靠谱</w:t>
        </w:r>
      </w:ins>
      <w:ins w:id="265" w:date="2016-09-02T00:33:35Z" w:author="Xu Zhang">
        <w:r>
          <w:rPr>
            <w:rtl w:val="0"/>
          </w:rPr>
          <w:t>”</w:t>
        </w:r>
      </w:ins>
      <w:ins w:id="266" w:date="2016-09-02T00:33:35Z" w:author="Xu Zhang">
        <w:r>
          <w:rPr>
            <w:rtl w:val="0"/>
            <w:lang w:val="zh-TW" w:eastAsia="zh-TW"/>
          </w:rPr>
          <w:t>。</w:t>
        </w:r>
      </w:ins>
    </w:p>
    <w:p>
      <w:pPr>
        <w:pStyle w:val="Normal.0"/>
        <w:spacing w:line="259" w:lineRule="auto"/>
        <w:rPr>
          <w:ins w:id="267" w:date="2016-09-02T00:33:35Z" w:author="Xu Zhang"/>
          <w:lang w:val="zh-TW" w:eastAsia="zh-TW"/>
        </w:rPr>
      </w:pPr>
      <w:ins w:id="268" w:date="2016-09-02T00:33:35Z" w:author="Xu Zhang">
        <w:r>
          <w:rPr>
            <w:rtl w:val="0"/>
            <w:lang w:val="zh-TW" w:eastAsia="zh-TW"/>
          </w:rPr>
          <w:t>但事实上，</w:t>
        </w:r>
      </w:ins>
      <w:ins w:id="269" w:date="2016-09-02T00:33:35Z" w:author="Xu Zhang">
        <w:r>
          <w:rPr>
            <w:rtl w:val="0"/>
            <w:lang w:val="zh-CN" w:eastAsia="zh-CN"/>
          </w:rPr>
          <w:t>“</w:t>
        </w:r>
      </w:ins>
      <w:ins w:id="270" w:date="2016-09-02T00:33:35Z" w:author="Xu Zhang">
        <w:r>
          <w:rPr>
            <w:rtl w:val="0"/>
            <w:lang w:val="zh-CN" w:eastAsia="zh-CN"/>
          </w:rPr>
          <w:t>性别认同</w:t>
        </w:r>
      </w:ins>
      <w:ins w:id="271" w:date="2016-09-02T00:33:35Z" w:author="Xu Zhang">
        <w:r>
          <w:rPr>
            <w:rtl w:val="0"/>
            <w:lang w:val="zh-CN" w:eastAsia="zh-CN"/>
          </w:rPr>
          <w:t>”</w:t>
        </w:r>
      </w:ins>
      <w:ins w:id="272" w:date="2016-09-02T00:33:35Z" w:author="Xu Zhang">
        <w:r>
          <w:rPr>
            <w:rtl w:val="0"/>
            <w:lang w:val="zh-CN" w:eastAsia="zh-CN"/>
          </w:rPr>
          <w:t>、</w:t>
        </w:r>
      </w:ins>
      <w:ins w:id="273" w:date="2016-09-02T00:33:35Z" w:author="Xu Zhang">
        <w:r>
          <w:rPr>
            <w:rtl w:val="0"/>
            <w:lang w:val="en-US"/>
          </w:rPr>
          <w:t>“</w:t>
        </w:r>
      </w:ins>
      <w:ins w:id="274" w:date="2016-09-02T00:33:35Z" w:author="Xu Zhang">
        <w:r>
          <w:rPr>
            <w:rtl w:val="0"/>
            <w:lang w:val="zh-TW" w:eastAsia="zh-TW"/>
          </w:rPr>
          <w:t>性</w:t>
        </w:r>
      </w:ins>
      <w:ins w:id="275" w:date="2016-09-02T00:33:35Z" w:author="Xu Zhang">
        <w:r>
          <w:rPr>
            <w:rtl w:val="0"/>
            <w:lang w:val="zh-CN" w:eastAsia="zh-CN"/>
          </w:rPr>
          <w:t>/</w:t>
        </w:r>
      </w:ins>
      <w:ins w:id="276" w:date="2016-09-02T00:33:35Z" w:author="Xu Zhang">
        <w:r>
          <w:rPr>
            <w:rtl w:val="0"/>
            <w:lang w:val="zh-CN" w:eastAsia="zh-CN"/>
          </w:rPr>
          <w:t>恋</w:t>
        </w:r>
      </w:ins>
      <w:ins w:id="277" w:date="2016-09-02T00:33:35Z" w:author="Xu Zhang">
        <w:r>
          <w:rPr>
            <w:rtl w:val="0"/>
            <w:lang w:val="zh-TW" w:eastAsia="zh-TW"/>
          </w:rPr>
          <w:t>向</w:t>
        </w:r>
      </w:ins>
      <w:ins w:id="278" w:date="2016-09-02T00:33:35Z" w:author="Xu Zhang">
        <w:r>
          <w:rPr>
            <w:rtl w:val="0"/>
            <w:lang w:val="zh-CN" w:eastAsia="zh-CN"/>
          </w:rPr>
          <w:t>”</w:t>
        </w:r>
      </w:ins>
      <w:ins w:id="279" w:date="2016-09-02T00:33:35Z" w:author="Xu Zhang">
        <w:r>
          <w:rPr>
            <w:rtl w:val="0"/>
            <w:lang w:val="zh-TW" w:eastAsia="zh-TW"/>
          </w:rPr>
          <w:t>只是一个人的诸多特征中的一个，这个特征并不能决定一个人是</w:t>
        </w:r>
      </w:ins>
      <w:ins w:id="280" w:date="2016-09-02T00:33:35Z" w:author="Xu Zhang">
        <w:r>
          <w:rPr>
            <w:rtl w:val="0"/>
            <w:lang w:val="en-US"/>
          </w:rPr>
          <w:t>“</w:t>
        </w:r>
      </w:ins>
      <w:ins w:id="281" w:date="2016-09-02T00:33:35Z" w:author="Xu Zhang">
        <w:r>
          <w:rPr>
            <w:rtl w:val="0"/>
            <w:lang w:val="zh-TW" w:eastAsia="zh-TW"/>
          </w:rPr>
          <w:t>脏</w:t>
        </w:r>
      </w:ins>
      <w:ins w:id="282" w:date="2016-09-02T00:33:35Z" w:author="Xu Zhang">
        <w:r>
          <w:rPr>
            <w:rtl w:val="0"/>
            <w:lang w:val="en-US"/>
          </w:rPr>
          <w:t>”</w:t>
        </w:r>
      </w:ins>
      <w:ins w:id="283" w:date="2016-09-02T00:33:35Z" w:author="Xu Zhang">
        <w:r>
          <w:rPr>
            <w:rtl w:val="0"/>
            <w:lang w:val="zh-TW" w:eastAsia="zh-TW"/>
          </w:rPr>
          <w:t>还是</w:t>
        </w:r>
      </w:ins>
      <w:ins w:id="284" w:date="2016-09-02T00:33:35Z" w:author="Xu Zhang">
        <w:r>
          <w:rPr>
            <w:rtl w:val="0"/>
            <w:lang w:val="en-US"/>
          </w:rPr>
          <w:t>“</w:t>
        </w:r>
      </w:ins>
      <w:ins w:id="285" w:date="2016-09-02T00:33:35Z" w:author="Xu Zhang">
        <w:r>
          <w:rPr>
            <w:rtl w:val="0"/>
            <w:lang w:val="zh-TW" w:eastAsia="zh-TW"/>
          </w:rPr>
          <w:t>干净</w:t>
        </w:r>
      </w:ins>
      <w:ins w:id="286" w:date="2016-09-02T00:33:35Z" w:author="Xu Zhang">
        <w:r>
          <w:rPr>
            <w:rtl w:val="0"/>
            <w:lang w:val="en-US"/>
          </w:rPr>
          <w:t>”</w:t>
        </w:r>
      </w:ins>
      <w:ins w:id="287" w:date="2016-09-02T00:33:35Z" w:author="Xu Zhang">
        <w:r>
          <w:rPr>
            <w:rtl w:val="0"/>
            <w:lang w:val="zh-TW" w:eastAsia="zh-TW"/>
          </w:rPr>
          <w:t>，我们并不能把自我不认同推之到整个群体，更不能因为别人的性向去判定</w:t>
        </w:r>
      </w:ins>
      <w:ins w:id="288" w:date="2016-09-02T00:33:35Z" w:author="Xu Zhang">
        <w:r>
          <w:rPr>
            <w:rtl w:val="0"/>
            <w:lang w:val="zh-CN" w:eastAsia="zh-CN"/>
          </w:rPr>
          <w:t>ta</w:t>
        </w:r>
      </w:ins>
      <w:ins w:id="289" w:date="2016-09-02T00:33:35Z" w:author="Xu Zhang">
        <w:r>
          <w:rPr>
            <w:rtl w:val="0"/>
            <w:lang w:val="zh-CN" w:eastAsia="zh-CN"/>
          </w:rPr>
          <w:t>的</w:t>
        </w:r>
      </w:ins>
      <w:ins w:id="290" w:date="2016-09-02T00:33:35Z" w:author="Xu Zhang">
        <w:r>
          <w:rPr>
            <w:rtl w:val="0"/>
            <w:lang w:val="zh-TW" w:eastAsia="zh-TW"/>
          </w:rPr>
          <w:t>人格，否则你要别人如何判定你？</w:t>
        </w:r>
      </w:ins>
      <w:ins w:id="291" w:date="2016-09-02T00:33:35Z" w:author="Xu Zhang">
        <w:r>
          <w:rPr>
            <w:rtl w:val="0"/>
            <w:lang w:val="zh-CN" w:eastAsia="zh-CN"/>
          </w:rPr>
          <w:t>这个群体是由多元而复杂的个体组成的，而你完全具有决定被哪种社群亚文化影响的主体性。</w:t>
        </w:r>
      </w:ins>
    </w:p>
    <w:p>
      <w:pPr>
        <w:pStyle w:val="Normal.0"/>
        <w:spacing w:line="259" w:lineRule="auto"/>
        <w:rPr>
          <w:ins w:id="292" w:date="2016-09-02T00:33:35Z" w:author="Xu Zhang"/>
        </w:rPr>
      </w:pPr>
      <w:ins w:id="293" w:date="2016-09-02T00:33:35Z" w:author="Xu Zhang">
        <w:r>
          <w:rPr>
            <w:rtl w:val="0"/>
            <w:lang w:val="zh-CN" w:eastAsia="zh-CN"/>
          </w:rPr>
          <w:t>更不用说，这些</w:t>
        </w:r>
      </w:ins>
      <w:ins w:id="294" w:date="2016-09-02T00:33:35Z" w:author="Xu Zhang">
        <w:r>
          <w:rPr>
            <w:rtl w:val="0"/>
            <w:lang w:val="zh-CN" w:eastAsia="zh-CN"/>
          </w:rPr>
          <w:t>“</w:t>
        </w:r>
      </w:ins>
      <w:ins w:id="295" w:date="2016-09-02T00:33:35Z" w:author="Xu Zhang">
        <w:r>
          <w:rPr>
            <w:rtl w:val="0"/>
            <w:lang w:val="zh-CN" w:eastAsia="zh-CN"/>
          </w:rPr>
          <w:t>脏</w:t>
        </w:r>
      </w:ins>
      <w:ins w:id="296" w:date="2016-09-02T00:33:35Z" w:author="Xu Zhang">
        <w:r>
          <w:rPr>
            <w:rtl w:val="0"/>
            <w:lang w:val="zh-CN" w:eastAsia="zh-CN"/>
          </w:rPr>
          <w:t>”</w:t>
        </w:r>
      </w:ins>
      <w:ins w:id="297" w:date="2016-09-02T00:33:35Z" w:author="Xu Zhang">
        <w:r>
          <w:rPr>
            <w:rtl w:val="0"/>
            <w:lang w:val="zh-CN" w:eastAsia="zh-CN"/>
          </w:rPr>
          <w:t>、</w:t>
        </w:r>
      </w:ins>
      <w:ins w:id="298" w:date="2016-09-02T00:33:35Z" w:author="Xu Zhang">
        <w:r>
          <w:rPr>
            <w:rtl w:val="0"/>
            <w:lang w:val="zh-CN" w:eastAsia="zh-CN"/>
          </w:rPr>
          <w:t>“</w:t>
        </w:r>
      </w:ins>
      <w:ins w:id="299" w:date="2016-09-02T00:33:35Z" w:author="Xu Zhang">
        <w:r>
          <w:rPr>
            <w:rtl w:val="0"/>
            <w:lang w:val="zh-CN" w:eastAsia="zh-CN"/>
          </w:rPr>
          <w:t>乱</w:t>
        </w:r>
      </w:ins>
      <w:ins w:id="300" w:date="2016-09-02T00:33:35Z" w:author="Xu Zhang">
        <w:r>
          <w:rPr>
            <w:rtl w:val="0"/>
            <w:lang w:val="zh-CN" w:eastAsia="zh-CN"/>
          </w:rPr>
          <w:t>”</w:t>
        </w:r>
      </w:ins>
      <w:ins w:id="301" w:date="2016-09-02T00:33:35Z" w:author="Xu Zhang">
        <w:r>
          <w:rPr>
            <w:rtl w:val="0"/>
            <w:lang w:val="zh-CN" w:eastAsia="zh-CN"/>
          </w:rPr>
          <w:t>的道德评价本身就是被压抑和污名的性文化的产物，个体的性自由选择本身也不应该成为评价</w:t>
        </w:r>
      </w:ins>
      <w:ins w:id="302" w:date="2016-09-02T00:33:35Z" w:author="Xu Zhang">
        <w:r>
          <w:rPr>
            <w:rtl w:val="0"/>
            <w:lang w:val="zh-CN" w:eastAsia="zh-CN"/>
          </w:rPr>
          <w:t>ta</w:t>
        </w:r>
      </w:ins>
      <w:ins w:id="303" w:date="2016-09-02T00:33:35Z" w:author="Xu Zhang">
        <w:r>
          <w:rPr>
            <w:rtl w:val="0"/>
            <w:lang w:val="zh-CN" w:eastAsia="zh-CN"/>
          </w:rPr>
          <w:t>人格的标准，乃至被推广到对社群的评价中。</w:t>
        </w:r>
      </w:ins>
    </w:p>
    <w:p>
      <w:pPr>
        <w:pStyle w:val="Normal.0"/>
        <w:spacing w:line="259" w:lineRule="auto"/>
        <w:rPr>
          <w:ins w:id="304" w:date="2016-09-02T00:33:35Z" w:author="Xu Zhang"/>
        </w:rPr>
      </w:pPr>
      <w:ins w:id="305" w:date="2016-09-02T00:33:35Z" w:author="Xu Zhang">
        <w:r>
          <w:rPr>
            <w:rtl w:val="0"/>
            <w:lang w:val="zh-CN" w:eastAsia="zh-CN"/>
          </w:rPr>
          <w:t>Q</w:t>
        </w:r>
      </w:ins>
      <w:ins w:id="306" w:date="2016-09-02T00:33:35Z" w:author="Xu Zhang">
        <w:r>
          <w:rPr>
            <w:rtl w:val="0"/>
            <w:lang w:val="zh-CN" w:eastAsia="zh-CN"/>
          </w:rPr>
          <w:t>：我在三</w:t>
        </w:r>
      </w:ins>
      <w:ins w:id="307" w:date="2016-09-02T00:33:35Z" w:author="Xu Zhang">
        <w:r>
          <w:rPr>
            <w:rtl w:val="0"/>
            <w:lang w:val="zh-CN" w:eastAsia="zh-CN"/>
          </w:rPr>
          <w:t>/</w:t>
        </w:r>
      </w:ins>
      <w:ins w:id="308" w:date="2016-09-02T00:33:35Z" w:author="Xu Zhang">
        <w:r>
          <w:rPr>
            <w:rtl w:val="0"/>
            <w:lang w:val="zh-CN" w:eastAsia="zh-CN"/>
          </w:rPr>
          <w:t>四线城市和偏远地区怎么办？作为跨性别、无性恋等更加少数的群体，我怎么找到社群呢？</w:t>
        </w:r>
      </w:ins>
    </w:p>
    <w:p>
      <w:pPr>
        <w:pStyle w:val="Normal.0"/>
        <w:rPr>
          <w:ins w:id="309" w:date="2016-09-02T00:33:35Z" w:author="Xu Zhang"/>
        </w:rPr>
      </w:pPr>
      <w:ins w:id="310" w:date="2016-09-02T00:33:35Z" w:author="Xu Zhang">
        <w:r>
          <w:rPr>
            <w:rtl w:val="0"/>
            <w:lang w:val="zh-CN" w:eastAsia="zh-CN"/>
          </w:rPr>
          <w:t>A</w:t>
        </w:r>
      </w:ins>
      <w:ins w:id="311" w:date="2016-09-02T00:33:35Z" w:author="Xu Zhang">
        <w:r>
          <w:rPr>
            <w:rtl w:val="0"/>
            <w:lang w:val="zh-CN" w:eastAsia="zh-CN"/>
          </w:rPr>
          <w:t>：中国性少数公益的发展仍然还存在着地区和群体的差异，上述的很多线下资源主要集中在大城市和性少数中的</w:t>
        </w:r>
      </w:ins>
      <w:ins w:id="312" w:date="2016-09-02T00:33:35Z" w:author="Xu Zhang">
        <w:r>
          <w:rPr>
            <w:rtl w:val="0"/>
            <w:lang w:val="zh-CN" w:eastAsia="zh-CN"/>
          </w:rPr>
          <w:t>“</w:t>
        </w:r>
      </w:ins>
      <w:ins w:id="313" w:date="2016-09-02T00:33:35Z" w:author="Xu Zhang">
        <w:r>
          <w:rPr>
            <w:rtl w:val="0"/>
            <w:lang w:val="zh-CN" w:eastAsia="zh-CN"/>
          </w:rPr>
          <w:t>主流</w:t>
        </w:r>
      </w:ins>
      <w:ins w:id="314" w:date="2016-09-02T00:33:35Z" w:author="Xu Zhang">
        <w:r>
          <w:rPr>
            <w:rtl w:val="0"/>
            <w:lang w:val="zh-CN" w:eastAsia="zh-CN"/>
          </w:rPr>
          <w:t>”</w:t>
        </w:r>
      </w:ins>
      <w:ins w:id="315" w:date="2016-09-02T00:33:35Z" w:author="Xu Zhang">
        <w:r>
          <w:rPr>
            <w:rtl w:val="0"/>
            <w:lang w:val="zh-CN" w:eastAsia="zh-CN"/>
          </w:rPr>
          <w:t>群体比如男同中。所幸的是，互联网的发展带来了资源的普及，对于跨性别、无性恋等少数中的少数而言，获得对生存和自我认同至关重要的信息资源可能远比交友重要，而这些资源在贴吧、相关公众号、豆瓣、知乎上都能够找到；对于三</w:t>
        </w:r>
      </w:ins>
      <w:ins w:id="316" w:date="2016-09-02T00:33:35Z" w:author="Xu Zhang">
        <w:r>
          <w:rPr>
            <w:rtl w:val="0"/>
            <w:lang w:val="zh-CN" w:eastAsia="zh-CN"/>
          </w:rPr>
          <w:t>/</w:t>
        </w:r>
      </w:ins>
      <w:ins w:id="317" w:date="2016-09-02T00:33:35Z" w:author="Xu Zhang">
        <w:r>
          <w:rPr>
            <w:rtl w:val="0"/>
            <w:lang w:val="zh-CN" w:eastAsia="zh-CN"/>
          </w:rPr>
          <w:t>四线城市的同志而言，可能会更依赖交友</w:t>
        </w:r>
      </w:ins>
      <w:ins w:id="318" w:date="2016-09-02T00:33:35Z" w:author="Xu Zhang">
        <w:r>
          <w:rPr>
            <w:rtl w:val="0"/>
            <w:lang w:val="zh-CN" w:eastAsia="zh-CN"/>
          </w:rPr>
          <w:t>APP</w:t>
        </w:r>
      </w:ins>
      <w:ins w:id="319" w:date="2016-09-02T00:33:35Z" w:author="Xu Zhang">
        <w:r>
          <w:rPr>
            <w:rtl w:val="0"/>
            <w:lang w:val="zh-CN" w:eastAsia="zh-CN"/>
          </w:rPr>
          <w:t>进行个体间交友，或是其他传统形式如</w:t>
        </w:r>
      </w:ins>
      <w:ins w:id="320" w:date="2016-09-02T00:33:35Z" w:author="Xu Zhang">
        <w:r>
          <w:rPr>
            <w:rtl w:val="0"/>
            <w:lang w:val="zh-CN" w:eastAsia="zh-CN"/>
          </w:rPr>
          <w:t>QQ</w:t>
        </w:r>
      </w:ins>
      <w:ins w:id="321" w:date="2016-09-02T00:33:35Z" w:author="Xu Zhang">
        <w:r>
          <w:rPr>
            <w:rtl w:val="0"/>
            <w:lang w:val="zh-CN" w:eastAsia="zh-CN"/>
          </w:rPr>
          <w:t>的线上交流。</w:t>
        </w:r>
      </w:ins>
    </w:p>
    <w:p>
      <w:pPr>
        <w:pStyle w:val="Normal.0"/>
        <w:spacing w:line="259" w:lineRule="auto"/>
        <w:rPr>
          <w:ins w:id="322" w:date="2016-09-02T00:33:35Z" w:author="Xu Zhang"/>
        </w:rPr>
      </w:pPr>
    </w:p>
    <w:p>
      <w:pPr>
        <w:pStyle w:val="Normal.0"/>
        <w:spacing w:line="259" w:lineRule="auto"/>
        <w:rPr>
          <w:ins w:id="323" w:date="2016-09-02T00:33:35Z" w:author="Xu Zhang"/>
        </w:rPr>
      </w:pPr>
      <w:ins w:id="324" w:date="2016-09-02T00:33:35Z" w:author="Xu Zhang">
        <w:r>
          <w:rPr>
            <w:rtl w:val="0"/>
            <w:lang w:val="zh-CN" w:eastAsia="zh-CN"/>
          </w:rPr>
          <w:t>北同跨性别热线、跨性别生活</w:t>
        </w:r>
      </w:ins>
      <w:ins w:id="325" w:date="2016-09-02T00:33:35Z" w:author="Xu Zhang">
        <w:r>
          <w:rPr>
            <w:rtl w:val="0"/>
            <w:lang w:val="zh-CN" w:eastAsia="zh-CN"/>
          </w:rPr>
          <w:t>QQ</w:t>
        </w:r>
      </w:ins>
      <w:ins w:id="326" w:date="2016-09-02T00:33:35Z" w:author="Xu Zhang">
        <w:r>
          <w:rPr>
            <w:rtl w:val="0"/>
            <w:lang w:val="zh-CN" w:eastAsia="zh-CN"/>
          </w:rPr>
          <w:t>热线</w:t>
        </w:r>
      </w:ins>
    </w:p>
    <w:p>
      <w:pPr>
        <w:pStyle w:val="Normal.0"/>
        <w:spacing w:line="259" w:lineRule="auto"/>
        <w:rPr>
          <w:ins w:id="327" w:date="2016-09-02T00:33:35Z" w:author="Xu Zhang"/>
        </w:rPr>
      </w:pPr>
    </w:p>
    <w:p>
      <w:pPr>
        <w:pStyle w:val="Normal.0"/>
        <w:spacing w:after="0" w:line="240" w:lineRule="auto"/>
        <w:rPr>
          <w:ins w:id="328" w:date="2016-09-02T00:33:35Z" w:author="Xu Zhang"/>
          <w:rFonts w:ascii="Times New Roman" w:cs="Times New Roman" w:hAnsi="Times New Roman" w:eastAsia="Times New Roman"/>
          <w:sz w:val="34"/>
          <w:szCs w:val="34"/>
          <w:lang w:val="zh-TW" w:eastAsia="zh-TW"/>
        </w:rPr>
      </w:pPr>
      <w:ins w:id="329" w:date="2016-09-02T00:33:35Z" w:author="Xu Zhang">
        <w:r>
          <w:rPr>
            <w:rFonts w:ascii="MS Mincho" w:cs="MS Mincho" w:hAnsi="MS Mincho" w:eastAsia="MS Mincho"/>
            <w:sz w:val="34"/>
            <w:szCs w:val="34"/>
            <w:rtl w:val="0"/>
            <w:lang w:val="zh-TW" w:eastAsia="zh-TW"/>
          </w:rPr>
          <w:t>遇到歧</w:t>
        </w:r>
      </w:ins>
      <w:ins w:id="330" w:date="2016-09-02T00:33:35Z" w:author="Xu Zhang">
        <w:r>
          <w:rPr>
            <w:rFonts w:ascii="宋体" w:cs="宋体" w:hAnsi="宋体" w:eastAsia="宋体"/>
            <w:sz w:val="34"/>
            <w:szCs w:val="34"/>
            <w:rtl w:val="0"/>
            <w:lang w:val="zh-TW" w:eastAsia="zh-TW"/>
          </w:rPr>
          <w:t>视</w:t>
        </w:r>
      </w:ins>
      <w:ins w:id="331" w:date="2016-09-02T00:33:35Z" w:author="Xu Zhang">
        <w:r>
          <w:rPr>
            <w:rFonts w:ascii="宋体" w:cs="宋体" w:hAnsi="宋体" w:eastAsia="宋体"/>
            <w:sz w:val="34"/>
            <w:szCs w:val="34"/>
            <w:rtl w:val="0"/>
            <w:lang w:val="zh-CN" w:eastAsia="zh-CN"/>
          </w:rPr>
          <w:t>/</w:t>
        </w:r>
      </w:ins>
      <w:ins w:id="332" w:date="2016-09-02T00:33:35Z" w:author="Xu Zhang">
        <w:r>
          <w:rPr>
            <w:sz w:val="34"/>
            <w:szCs w:val="34"/>
            <w:rtl w:val="0"/>
            <w:lang w:val="zh-CN" w:eastAsia="zh-CN"/>
          </w:rPr>
          <w:t>霸凌</w:t>
        </w:r>
      </w:ins>
      <w:ins w:id="333" w:date="2016-09-02T00:33:35Z" w:author="Xu Zhang">
        <w:r>
          <w:rPr>
            <w:rFonts w:ascii="MS Mincho" w:cs="MS Mincho" w:hAnsi="MS Mincho" w:eastAsia="MS Mincho"/>
            <w:sz w:val="34"/>
            <w:szCs w:val="34"/>
            <w:rtl w:val="0"/>
            <w:lang w:val="zh-TW" w:eastAsia="zh-TW"/>
          </w:rPr>
          <w:t>怎么</w:t>
        </w:r>
      </w:ins>
      <w:ins w:id="334" w:date="2016-09-02T00:33:35Z" w:author="Xu Zhang">
        <w:r>
          <w:rPr>
            <w:rFonts w:ascii="宋体" w:cs="宋体" w:hAnsi="宋体" w:eastAsia="宋体"/>
            <w:sz w:val="34"/>
            <w:szCs w:val="34"/>
            <w:rtl w:val="0"/>
            <w:lang w:val="zh-TW" w:eastAsia="zh-TW"/>
          </w:rPr>
          <w:t>办</w:t>
        </w:r>
      </w:ins>
      <w:ins w:id="335" w:date="2016-09-02T00:33:35Z" w:author="Xu Zhang">
        <w:r>
          <w:rPr>
            <w:rFonts w:ascii="MS Mincho" w:cs="MS Mincho" w:hAnsi="MS Mincho" w:eastAsia="MS Mincho"/>
            <w:sz w:val="34"/>
            <w:szCs w:val="34"/>
            <w:rtl w:val="0"/>
            <w:lang w:val="zh-TW" w:eastAsia="zh-TW"/>
          </w:rPr>
          <w:t>？</w:t>
        </w:r>
      </w:ins>
    </w:p>
    <w:p>
      <w:pPr>
        <w:pStyle w:val="Normal.0"/>
        <w:shd w:val="clear" w:color="auto" w:fill="ffffff"/>
        <w:spacing w:after="0" w:line="360" w:lineRule="atLeast"/>
        <w:rPr>
          <w:ins w:id="336" w:date="2016-09-02T00:33:35Z" w:author="Xu Zhang"/>
          <w:rFonts w:ascii="Helvetica Neue" w:cs="Helvetica Neue" w:hAnsi="Helvetica Neue" w:eastAsia="Helvetica Neue"/>
          <w:color w:val="3e3e3e"/>
          <w:sz w:val="40"/>
          <w:szCs w:val="40"/>
          <w:u w:color="3e3e3e"/>
        </w:rPr>
      </w:pPr>
    </w:p>
    <w:p>
      <w:pPr>
        <w:pStyle w:val="Normal.0"/>
        <w:shd w:val="clear" w:color="auto" w:fill="ffffff"/>
        <w:spacing w:after="0" w:line="420" w:lineRule="atLeast"/>
      </w:pPr>
      <w:ins w:id="337" w:date="2016-09-02T00:33:35Z" w:author="Xu Zhang">
        <w:r>
          <w:rPr>
            <w:rtl w:val="0"/>
            <w:lang w:val="zh-CN" w:eastAsia="zh-CN"/>
          </w:rPr>
          <w:t>首先恭喜你，能够意识到歧视</w:t>
        </w:r>
      </w:ins>
      <w:ins w:id="338" w:date="2016-09-02T00:33:35Z" w:author="Xu Zhang">
        <w:r>
          <w:rPr>
            <w:rtl w:val="0"/>
            <w:lang w:val="zh-CN" w:eastAsia="zh-CN"/>
          </w:rPr>
          <w:t>/</w:t>
        </w:r>
      </w:ins>
      <w:ins w:id="339" w:date="2016-09-02T00:33:35Z" w:author="Xu Zhang">
        <w:r>
          <w:rPr>
            <w:rtl w:val="0"/>
            <w:lang w:val="zh-CN" w:eastAsia="zh-CN"/>
          </w:rPr>
          <w:t>霸凌代表着你已经拥有了基本的权利意识</w:t>
        </w:r>
      </w:ins>
      <w:ins w:id="340" w:date="2016-09-02T00:33:35Z" w:author="Xu Zhang">
        <w:r>
          <w:rPr>
            <w:rtl w:val="0"/>
            <w:lang w:val="zh-CN" w:eastAsia="zh-CN"/>
          </w:rPr>
          <w:t>——</w:t>
        </w:r>
      </w:ins>
      <w:ins w:id="341" w:date="2016-09-02T00:33:35Z" w:author="Xu Zhang">
        <w:r>
          <w:rPr>
            <w:rtl w:val="0"/>
            <w:lang w:val="zh-CN" w:eastAsia="zh-CN"/>
          </w:rPr>
          <w:t>这并不是一件容易的事，大多数人包括少数群体自身都可能将现实合理化，甚至用社会达尔文化的语言阻止对歧视的异议表达。歧视包含两个因素，一</w:t>
        </w:r>
      </w:ins>
      <w:ins w:id="342" w:date="2016-09-02T00:33:35Z" w:author="Xu Zhang">
        <w:r>
          <w:rPr>
            <w:rFonts w:ascii="微软雅黑" w:cs="微软雅黑" w:hAnsi="微软雅黑" w:eastAsia="微软雅黑"/>
            <w:color w:val="3e3e3e"/>
            <w:u w:color="3e3e3e"/>
            <w:rtl w:val="0"/>
            <w:lang w:val="zh-TW" w:eastAsia="zh-TW"/>
          </w:rPr>
          <w:t>是人</w:t>
        </w:r>
      </w:ins>
      <w:ins w:id="343" w:date="2016-09-02T00:33:35Z" w:author="Xu Zhang">
        <w:r>
          <w:rPr>
            <w:rtl w:val="0"/>
            <w:lang w:val="zh-CN" w:eastAsia="zh-CN"/>
          </w:rPr>
          <w:t>的</w:t>
        </w:r>
      </w:ins>
      <w:ins w:id="344" w:date="2016-09-02T00:33:35Z" w:author="Xu Zhang">
        <w:r>
          <w:rPr>
            <w:rFonts w:ascii="微软雅黑" w:cs="微软雅黑" w:hAnsi="微软雅黑" w:eastAsia="微软雅黑"/>
            <w:color w:val="3e3e3e"/>
            <w:u w:color="3e3e3e"/>
            <w:rtl w:val="0"/>
            <w:lang w:val="zh-TW" w:eastAsia="zh-TW"/>
          </w:rPr>
          <w:t>某个缺陷、缺点、能力、出身以不平等的</w:t>
        </w:r>
      </w:ins>
      <w:ins w:id="345" w:date="2016-09-02T00:33:35Z" w:author="Xu Zhang">
        <w:r>
          <w:rPr>
            <w:rtl w:val="0"/>
            <w:lang w:val="zh-CN" w:eastAsia="zh-CN"/>
          </w:rPr>
          <w:t>态度或眼光</w:t>
        </w:r>
      </w:ins>
      <w:ins w:id="346" w:date="2016-09-02T00:33:35Z" w:author="Xu Zhang">
        <w:r>
          <w:rPr>
            <w:rFonts w:ascii="微软雅黑" w:cs="微软雅黑" w:hAnsi="微软雅黑" w:eastAsia="微软雅黑"/>
            <w:color w:val="3e3e3e"/>
            <w:u w:color="3e3e3e"/>
            <w:rtl w:val="0"/>
            <w:lang w:val="zh-TW" w:eastAsia="zh-TW"/>
          </w:rPr>
          <w:t>对待</w:t>
        </w:r>
      </w:ins>
      <w:ins w:id="347" w:date="2016-09-02T00:33:35Z" w:author="Xu Zhang">
        <w:r>
          <w:rPr>
            <w:rFonts w:ascii="微软雅黑" w:cs="微软雅黑" w:hAnsi="微软雅黑" w:eastAsia="微软雅黑"/>
            <w:color w:val="3e3e3e"/>
            <w:u w:color="3e3e3e"/>
            <w:rtl w:val="0"/>
            <w:lang w:val="zh-CN" w:eastAsia="zh-CN"/>
          </w:rPr>
          <w:t>；</w:t>
        </w:r>
      </w:ins>
      <w:ins w:id="348" w:date="2016-09-02T00:33:35Z" w:author="Xu Zhang">
        <w:r>
          <w:rPr>
            <w:rtl w:val="0"/>
            <w:lang w:val="zh-CN" w:eastAsia="zh-CN"/>
          </w:rPr>
          <w:t>二是造成了实质意义上的不利影响</w:t>
        </w:r>
      </w:ins>
      <w:ins w:id="349" w:date="2016-09-02T00:33:35Z" w:author="Xu Zhang">
        <w:r>
          <w:rPr>
            <w:rFonts w:ascii="微软雅黑" w:cs="微软雅黑" w:hAnsi="微软雅黑" w:eastAsia="微软雅黑"/>
            <w:color w:val="3e3e3e"/>
            <w:u w:color="3e3e3e"/>
            <w:rtl w:val="0"/>
            <w:lang w:val="zh-TW" w:eastAsia="zh-TW"/>
          </w:rPr>
          <w:t>。</w:t>
        </w:r>
      </w:ins>
      <w:ins w:id="350" w:date="2016-09-02T00:33:35Z" w:author="Xu Zhang">
        <w:r>
          <w:rPr>
            <w:rtl w:val="0"/>
            <w:lang w:val="zh-CN" w:eastAsia="zh-CN"/>
          </w:rPr>
          <w:t>当只包含前者时，它可能是一种偏见或者刻板印象，这是我们希望去努力倡导消除的；而包含了后者即事实上的行为时，它成为一种歧视，这是我们绝不能接受的。然而</w:t>
        </w:r>
      </w:ins>
      <w:ins w:id="351" w:date="2016-09-02T00:33:35Z" w:author="Xu Zhang">
        <w:r>
          <w:rPr>
            <w:rFonts w:ascii="微软雅黑" w:cs="微软雅黑" w:hAnsi="微软雅黑" w:eastAsia="微软雅黑"/>
            <w:color w:val="3e3e3e"/>
            <w:u w:color="3e3e3e"/>
            <w:rtl w:val="0"/>
            <w:lang w:val="zh-TW" w:eastAsia="zh-TW"/>
          </w:rPr>
          <w:t>我国还没有专门的反歧视法律，当你遇到那些对你不友善的人</w:t>
        </w:r>
      </w:ins>
      <w:ins w:id="352" w:date="2016-09-02T00:33:35Z" w:author="Xu Zhang">
        <w:r>
          <w:rPr>
            <w:rFonts w:ascii="微软雅黑" w:cs="微软雅黑" w:hAnsi="微软雅黑" w:eastAsia="微软雅黑"/>
            <w:color w:val="3e3e3e"/>
            <w:u w:color="3e3e3e"/>
            <w:rtl w:val="0"/>
            <w:lang w:val="zh-CN" w:eastAsia="zh-CN"/>
          </w:rPr>
          <w:t>、</w:t>
        </w:r>
      </w:ins>
      <w:ins w:id="353" w:date="2016-09-02T00:33:35Z" w:author="Xu Zhang">
        <w:r>
          <w:rPr>
            <w:rFonts w:ascii="微软雅黑" w:cs="微软雅黑" w:hAnsi="微软雅黑" w:eastAsia="微软雅黑"/>
            <w:color w:val="3e3e3e"/>
            <w:u w:color="3e3e3e"/>
            <w:rtl w:val="0"/>
            <w:lang w:val="zh-TW" w:eastAsia="zh-TW"/>
          </w:rPr>
          <w:t>受到显性或者隐性的伤害或者不公平的对待</w:t>
        </w:r>
      </w:ins>
      <w:ins w:id="354" w:date="2016-09-02T00:33:35Z" w:author="Xu Zhang">
        <w:r>
          <w:rPr>
            <w:rtl w:val="0"/>
            <w:lang w:val="zh-CN" w:eastAsia="zh-CN"/>
          </w:rPr>
          <w:t>时，只能</w:t>
        </w:r>
      </w:ins>
      <w:ins w:id="355" w:date="2016-09-02T00:33:35Z" w:author="Xu Zhang">
        <w:r>
          <w:rPr>
            <w:rFonts w:ascii="微软雅黑" w:cs="微软雅黑" w:hAnsi="微软雅黑" w:eastAsia="微软雅黑"/>
            <w:color w:val="3e3e3e"/>
            <w:u w:color="3e3e3e"/>
            <w:rtl w:val="0"/>
            <w:lang w:val="zh-TW" w:eastAsia="zh-TW"/>
          </w:rPr>
          <w:t>以人身安全为最高前提，</w:t>
        </w:r>
      </w:ins>
      <w:ins w:id="356" w:date="2016-09-02T00:33:35Z" w:author="Xu Zhang">
        <w:r>
          <w:rPr>
            <w:rtl w:val="0"/>
            <w:lang w:val="zh-CN" w:eastAsia="zh-CN"/>
          </w:rPr>
          <w:t>在</w:t>
        </w:r>
      </w:ins>
      <w:ins w:id="357" w:date="2016-09-02T00:33:35Z" w:author="Xu Zhang">
        <w:r>
          <w:rPr>
            <w:rFonts w:ascii="微软雅黑" w:cs="微软雅黑" w:hAnsi="微软雅黑" w:eastAsia="微软雅黑"/>
            <w:color w:val="3e3e3e"/>
            <w:u w:color="3e3e3e"/>
            <w:rtl w:val="0"/>
            <w:lang w:val="zh-TW" w:eastAsia="zh-TW"/>
          </w:rPr>
          <w:t>尽可能的保护自己的人身安全和自己的隐私</w:t>
        </w:r>
      </w:ins>
      <w:ins w:id="358" w:date="2016-09-02T00:33:35Z" w:author="Xu Zhang">
        <w:r>
          <w:rPr>
            <w:rtl w:val="0"/>
            <w:lang w:val="zh-CN" w:eastAsia="zh-CN"/>
          </w:rPr>
          <w:t>维护自己的权益</w:t>
        </w:r>
      </w:ins>
      <w:ins w:id="359" w:date="2016-09-02T00:33:35Z" w:author="Xu Zhang">
        <w:r>
          <w:rPr>
            <w:rFonts w:ascii="微软雅黑" w:cs="微软雅黑" w:hAnsi="微软雅黑" w:eastAsia="微软雅黑"/>
            <w:color w:val="3e3e3e"/>
            <w:u w:color="3e3e3e"/>
            <w:rtl w:val="0"/>
            <w:lang w:val="zh-CN" w:eastAsia="zh-CN"/>
          </w:rPr>
          <w:t>；</w:t>
        </w:r>
      </w:ins>
      <w:ins w:id="360" w:date="2016-09-02T00:33:35Z" w:author="Xu Zhang">
        <w:r>
          <w:rPr>
            <w:rtl w:val="0"/>
            <w:lang w:val="zh-CN" w:eastAsia="zh-CN"/>
          </w:rPr>
          <w:t>必要时，可以求助</w:t>
        </w:r>
      </w:ins>
      <w:ins w:id="361" w:date="2016-09-02T00:33:35Z" w:author="Xu Zhang">
        <w:r>
          <w:rPr>
            <w:rFonts w:ascii="微软雅黑" w:cs="微软雅黑" w:hAnsi="微软雅黑" w:eastAsia="微软雅黑"/>
            <w:color w:val="3e3e3e"/>
            <w:u w:color="3e3e3e"/>
            <w:rtl w:val="0"/>
            <w:lang w:val="zh-TW" w:eastAsia="zh-TW"/>
          </w:rPr>
          <w:t>社群里不少组织和机构</w:t>
        </w:r>
      </w:ins>
      <w:ins w:id="362" w:date="2016-09-02T00:33:35Z" w:author="Xu Zhang">
        <w:r>
          <w:rPr>
            <w:rFonts w:ascii="微软雅黑" w:cs="微软雅黑" w:hAnsi="微软雅黑" w:eastAsia="微软雅黑"/>
            <w:color w:val="3e3e3e"/>
            <w:u w:color="3e3e3e"/>
            <w:rtl w:val="0"/>
            <w:lang w:val="zh-CN" w:eastAsia="zh-CN"/>
          </w:rPr>
          <w:t>，</w:t>
        </w:r>
      </w:ins>
      <w:ins w:id="363" w:date="2016-09-02T00:33:35Z" w:author="Xu Zhang">
        <w:r>
          <w:rPr>
            <w:rtl w:val="0"/>
            <w:lang w:val="zh-CN" w:eastAsia="zh-CN"/>
          </w:rPr>
          <w:t>它们面对</w:t>
        </w:r>
      </w:ins>
      <w:ins w:id="364" w:date="2016-09-02T00:33:35Z" w:author="Xu Zhang">
        <w:r>
          <w:rPr>
            <w:rFonts w:ascii="微软雅黑" w:cs="微软雅黑" w:hAnsi="微软雅黑" w:eastAsia="微软雅黑"/>
            <w:color w:val="3e3e3e"/>
            <w:u w:color="3e3e3e"/>
            <w:rtl w:val="0"/>
            <w:lang w:val="zh-TW" w:eastAsia="zh-TW"/>
          </w:rPr>
          <w:t>歧视都有各自应对的方法</w:t>
        </w:r>
      </w:ins>
      <w:ins w:id="365" w:date="2016-09-02T00:33:35Z" w:author="Xu Zhang">
        <w:r>
          <w:rPr>
            <w:rFonts w:ascii="微软雅黑" w:cs="微软雅黑" w:hAnsi="微软雅黑" w:eastAsia="微软雅黑"/>
            <w:color w:val="3e3e3e"/>
            <w:u w:color="3e3e3e"/>
            <w:rtl w:val="0"/>
            <w:lang w:val="zh-CN" w:eastAsia="zh-CN"/>
          </w:rPr>
          <w:t>（</w:t>
        </w:r>
      </w:ins>
      <w:ins w:id="366" w:date="2016-09-02T00:33:35Z" w:author="Xu Zhang">
        <w:r>
          <w:rPr>
            <w:rtl w:val="0"/>
            <w:lang w:val="zh-CN" w:eastAsia="zh-CN"/>
          </w:rPr>
          <w:t>包括利用一般人格权进行法律诉讼等）</w:t>
        </w:r>
      </w:ins>
      <w:ins w:id="367" w:date="2016-09-02T00:33:35Z" w:author="Xu Zhang">
        <w:r>
          <w:rPr>
            <w:rFonts w:ascii="微软雅黑" w:cs="微软雅黑" w:hAnsi="微软雅黑" w:eastAsia="微软雅黑"/>
            <w:color w:val="3e3e3e"/>
            <w:u w:color="3e3e3e"/>
            <w:rtl w:val="0"/>
            <w:lang w:val="zh-TW" w:eastAsia="zh-TW"/>
          </w:rPr>
          <w:t>，也可以向那些支持自己的人求助。</w:t>
        </w:r>
      </w:ins>
      <w:r>
        <w:rPr>
          <w:color w:val="ff0000"/>
          <w:sz w:val="36"/>
          <w:szCs w:val="36"/>
          <w:u w:color="ff0000"/>
          <w:lang w:val="zh-TW" w:eastAsia="zh-TW"/>
        </w:rPr>
        <w:br w:type="page"/>
      </w:r>
    </w:p>
    <w:p>
      <w:pPr>
        <w:pStyle w:val="Normal.0"/>
        <w:spacing w:after="0" w:line="240" w:lineRule="auto"/>
        <w:rPr>
          <w:rFonts w:ascii="Times New Roman" w:cs="Times New Roman" w:hAnsi="Times New Roman" w:eastAsia="Times New Roman"/>
          <w:sz w:val="44"/>
          <w:szCs w:val="44"/>
          <w:lang w:val="zh-TW" w:eastAsia="zh-TW"/>
        </w:rPr>
      </w:pPr>
      <w:r>
        <w:rPr>
          <w:rFonts w:ascii="MS Mincho" w:cs="MS Mincho" w:hAnsi="MS Mincho" w:eastAsia="MS Mincho"/>
          <w:sz w:val="40"/>
          <w:szCs w:val="40"/>
          <w:rtl w:val="0"/>
          <w:lang w:val="zh-TW" w:eastAsia="zh-TW"/>
        </w:rPr>
        <w:t>消除内部歧</w:t>
      </w:r>
      <w:r>
        <w:rPr>
          <w:rFonts w:ascii="宋体" w:cs="宋体" w:hAnsi="宋体" w:eastAsia="宋体"/>
          <w:sz w:val="40"/>
          <w:szCs w:val="40"/>
          <w:rtl w:val="0"/>
          <w:lang w:val="zh-TW" w:eastAsia="zh-TW"/>
        </w:rPr>
        <w:t>视</w:t>
      </w:r>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del w:id="368" w:date="2016-08-31T00:26:57Z" w:author="Xu Zhang"/>
          <w:rFonts w:ascii="Helvetica Neue" w:cs="Helvetica Neue" w:hAnsi="Helvetica Neue" w:eastAsia="Helvetica Neue"/>
          <w:color w:val="3e3e3e"/>
          <w:sz w:val="40"/>
          <w:szCs w:val="40"/>
          <w:u w:color="3e3e3e"/>
        </w:rPr>
      </w:pPr>
      <w:r>
        <w:rPr>
          <w:rFonts w:ascii="微软雅黑" w:cs="微软雅黑" w:hAnsi="微软雅黑" w:eastAsia="微软雅黑"/>
          <w:color w:val="3e3e3e"/>
          <w:sz w:val="28"/>
          <w:szCs w:val="28"/>
          <w:u w:color="3e3e3e"/>
          <w:rtl w:val="0"/>
          <w:lang w:val="zh-TW" w:eastAsia="zh-TW"/>
        </w:rPr>
        <w:t>不止是有</w:t>
      </w:r>
      <w:ins w:id="369" w:date="2016-08-31T00:25:32Z" w:author="Xu Zhang">
        <w:r>
          <w:rPr>
            <w:sz w:val="24"/>
            <w:szCs w:val="24"/>
            <w:rtl w:val="0"/>
            <w:lang w:val="zh-CN" w:eastAsia="zh-CN"/>
          </w:rPr>
          <w:t>非性少数</w:t>
        </w:r>
      </w:ins>
      <w:del w:id="370" w:date="2016-08-31T00:25:26Z" w:author="Xu Zhang">
        <w:r>
          <w:rPr>
            <w:rFonts w:ascii="微软雅黑" w:cs="微软雅黑" w:hAnsi="微软雅黑" w:eastAsia="微软雅黑"/>
            <w:color w:val="3e3e3e"/>
            <w:sz w:val="28"/>
            <w:szCs w:val="28"/>
            <w:u w:color="3e3e3e"/>
            <w:rtl w:val="0"/>
            <w:lang w:val="zh-TW" w:eastAsia="zh-TW"/>
          </w:rPr>
          <w:delText>异性恋</w:delText>
        </w:r>
      </w:del>
      <w:r>
        <w:rPr>
          <w:rFonts w:ascii="微软雅黑" w:cs="微软雅黑" w:hAnsi="微软雅黑" w:eastAsia="微软雅黑"/>
          <w:color w:val="3e3e3e"/>
          <w:sz w:val="28"/>
          <w:szCs w:val="28"/>
          <w:u w:color="3e3e3e"/>
          <w:rtl w:val="0"/>
          <w:lang w:val="zh-TW" w:eastAsia="zh-TW"/>
        </w:rPr>
        <w:t>在歧视性少数人群，性少数人群内部也有歧视</w:t>
      </w:r>
      <w:del w:id="371" w:date="2016-08-31T00:25:43Z" w:author="Xu Zhang">
        <w:r>
          <w:rPr>
            <w:rFonts w:ascii="微软雅黑" w:cs="微软雅黑" w:hAnsi="微软雅黑" w:eastAsia="微软雅黑"/>
            <w:color w:val="3e3e3e"/>
            <w:sz w:val="28"/>
            <w:szCs w:val="28"/>
            <w:u w:color="3e3e3e"/>
            <w:rtl w:val="0"/>
            <w:lang w:val="zh-TW" w:eastAsia="zh-TW"/>
          </w:rPr>
          <w:delText>，这就是现在的状况</w:delText>
        </w:r>
      </w:del>
      <w:r>
        <w:rPr>
          <w:rFonts w:ascii="微软雅黑" w:cs="微软雅黑" w:hAnsi="微软雅黑" w:eastAsia="微软雅黑"/>
          <w:color w:val="3e3e3e"/>
          <w:sz w:val="28"/>
          <w:szCs w:val="28"/>
          <w:u w:color="3e3e3e"/>
          <w:rtl w:val="0"/>
          <w:lang w:val="zh-TW" w:eastAsia="zh-TW"/>
        </w:rPr>
        <w:t>。同性恋看不起双性恋，嫌他们两边倒、</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花心</w:t>
      </w:r>
      <w:r>
        <w:rPr>
          <w:rFonts w:ascii="微软雅黑" w:cs="微软雅黑" w:hAnsi="微软雅黑" w:eastAsia="微软雅黑"/>
          <w:color w:val="3e3e3e"/>
          <w:sz w:val="28"/>
          <w:szCs w:val="28"/>
          <w:u w:color="3e3e3e"/>
          <w:rtl w:val="0"/>
          <w:lang w:val="en-US"/>
        </w:rPr>
        <w:t>”</w:t>
      </w:r>
      <w:ins w:id="372" w:date="2016-08-31T00:26:12Z" w:author="Xu Zhang">
        <w:r>
          <w:rPr>
            <w:rFonts w:ascii="微软雅黑" w:cs="微软雅黑" w:hAnsi="微软雅黑" w:eastAsia="微软雅黑"/>
            <w:color w:val="3e3e3e"/>
            <w:sz w:val="28"/>
            <w:szCs w:val="28"/>
            <w:u w:color="3e3e3e"/>
            <w:rtl w:val="0"/>
            <w:lang w:val="zh-CN" w:eastAsia="zh-CN"/>
          </w:rPr>
          <w:t>，</w:t>
        </w:r>
      </w:ins>
      <w:ins w:id="373" w:date="2016-08-31T00:26:12Z" w:author="Xu Zhang">
        <w:r>
          <w:rPr>
            <w:sz w:val="24"/>
            <w:szCs w:val="24"/>
            <w:rtl w:val="0"/>
            <w:lang w:val="zh-CN" w:eastAsia="zh-CN"/>
          </w:rPr>
          <w:t>或者努力撇清与跨性别</w:t>
        </w:r>
      </w:ins>
      <w:ins w:id="374" w:date="2016-08-31T00:26:12Z" w:author="Xu Zhang">
        <w:r>
          <w:rPr>
            <w:sz w:val="24"/>
            <w:szCs w:val="24"/>
            <w:rtl w:val="0"/>
            <w:lang w:val="zh-CN" w:eastAsia="zh-CN"/>
          </w:rPr>
          <w:t>“</w:t>
        </w:r>
      </w:ins>
      <w:ins w:id="375" w:date="2016-08-31T00:26:12Z" w:author="Xu Zhang">
        <w:r>
          <w:rPr>
            <w:sz w:val="24"/>
            <w:szCs w:val="24"/>
            <w:rtl w:val="0"/>
            <w:lang w:val="zh-CN" w:eastAsia="zh-CN"/>
          </w:rPr>
          <w:t>死人妖</w:t>
        </w:r>
      </w:ins>
      <w:ins w:id="376" w:date="2016-08-31T00:26:12Z" w:author="Xu Zhang">
        <w:r>
          <w:rPr>
            <w:sz w:val="24"/>
            <w:szCs w:val="24"/>
            <w:rtl w:val="0"/>
            <w:lang w:val="zh-CN" w:eastAsia="zh-CN"/>
          </w:rPr>
          <w:t>”</w:t>
        </w:r>
      </w:ins>
      <w:ins w:id="377" w:date="2016-08-31T00:26:12Z" w:author="Xu Zhang">
        <w:r>
          <w:rPr>
            <w:sz w:val="24"/>
            <w:szCs w:val="24"/>
            <w:rtl w:val="0"/>
            <w:lang w:val="zh-CN" w:eastAsia="zh-CN"/>
          </w:rPr>
          <w:t>的关系</w:t>
        </w:r>
      </w:ins>
      <w:r>
        <w:rPr>
          <w:rFonts w:ascii="微软雅黑" w:cs="微软雅黑" w:hAnsi="微软雅黑" w:eastAsia="微软雅黑"/>
          <w:color w:val="3e3e3e"/>
          <w:sz w:val="28"/>
          <w:szCs w:val="28"/>
          <w:u w:color="3e3e3e"/>
          <w:rtl w:val="0"/>
          <w:lang w:val="zh-TW" w:eastAsia="zh-TW"/>
        </w:rPr>
        <w:t>；阳刚的男同看不起阴柔的男同，嫌他们</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不是男人</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；性方式</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常规</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的看不起</w:t>
      </w:r>
      <w:r>
        <w:rPr>
          <w:rFonts w:ascii="微软雅黑" w:cs="微软雅黑" w:hAnsi="微软雅黑" w:eastAsia="微软雅黑"/>
          <w:color w:val="3e3e3e"/>
          <w:sz w:val="28"/>
          <w:szCs w:val="28"/>
          <w:u w:color="3e3e3e"/>
          <w:rtl w:val="0"/>
          <w:lang w:val="en-US"/>
        </w:rPr>
        <w:t xml:space="preserve">SM </w:t>
      </w:r>
      <w:r>
        <w:rPr>
          <w:rFonts w:ascii="微软雅黑" w:cs="微软雅黑" w:hAnsi="微软雅黑" w:eastAsia="微软雅黑"/>
          <w:color w:val="3e3e3e"/>
          <w:sz w:val="28"/>
          <w:szCs w:val="28"/>
          <w:u w:color="3e3e3e"/>
          <w:rtl w:val="0"/>
          <w:lang w:val="zh-TW" w:eastAsia="zh-TW"/>
        </w:rPr>
        <w:t>族群，嫌他们</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重口味</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；不出来活动的同志看不起活</w:t>
      </w:r>
      <w:del w:id="378" w:date="2016-08-31T00:32:19Z" w:author="Xu Zhang">
        <w:r>
          <w:rPr>
            <w:rFonts w:ascii="微软雅黑" w:cs="微软雅黑" w:hAnsi="微软雅黑" w:eastAsia="微软雅黑"/>
            <w:color w:val="3e3e3e"/>
            <w:sz w:val="28"/>
            <w:szCs w:val="28"/>
            <w:u w:color="3e3e3e"/>
            <w:rtl w:val="0"/>
            <w:lang w:val="zh-TW" w:eastAsia="zh-TW"/>
          </w:rPr>
          <w:delText>动</w:delText>
        </w:r>
      </w:del>
      <w:r>
        <w:rPr>
          <w:rFonts w:ascii="微软雅黑" w:cs="微软雅黑" w:hAnsi="微软雅黑" w:eastAsia="微软雅黑"/>
          <w:color w:val="3e3e3e"/>
          <w:sz w:val="28"/>
          <w:szCs w:val="28"/>
          <w:u w:color="3e3e3e"/>
          <w:rtl w:val="0"/>
          <w:lang w:val="zh-TW" w:eastAsia="zh-TW"/>
        </w:rPr>
        <w:t>频繁的同志，嫌他们</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乱</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长得胖、动作娘、穿着土、年纪大、学历低、相貌平平、爱好特殊、感染疾病等等，都可能成为某些人对其他人进行道德评判的理由，</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胖子勿扰</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娘炮滚开</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等等似乎已经成同志征友的必备台词。当这个群体内部就已经歧视不断，还如何去向群体之外呼吁</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反歧视</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w:t>
      </w:r>
    </w:p>
    <w:p>
      <w:pPr>
        <w:pStyle w:val="Normal.0"/>
        <w:shd w:val="clear" w:color="auto" w:fill="ffffff"/>
        <w:spacing w:after="0" w:line="420" w:lineRule="atLeast"/>
        <w:rPr>
          <w:rFonts w:ascii="Helvetica Neue" w:cs="Helvetica Neue" w:hAnsi="Helvetica Neue" w:eastAsia="Helvetica Neue"/>
          <w:color w:val="3e3e3e"/>
          <w:sz w:val="40"/>
          <w:szCs w:val="40"/>
          <w:u w:color="3e3e3e"/>
        </w:rPr>
      </w:pPr>
      <w:del w:id="379" w:date="2016-08-31T00:26:57Z" w:author="Xu Zhang">
        <w:r>
          <w:rPr>
            <w:rFonts w:ascii="微软雅黑" w:cs="微软雅黑" w:hAnsi="微软雅黑" w:eastAsia="微软雅黑"/>
            <w:color w:val="3e3e3e"/>
            <w:sz w:val="28"/>
            <w:szCs w:val="28"/>
            <w:u w:color="3e3e3e"/>
          </w:rPr>
          <w:br w:type="textWrapping"/>
        </w:r>
      </w:del>
    </w:p>
    <w:p>
      <w:pPr>
        <w:pStyle w:val="Normal.0"/>
        <w:shd w:val="clear" w:color="auto" w:fill="ffffff"/>
        <w:spacing w:after="0" w:line="360" w:lineRule="atLeast"/>
        <w:jc w:val="center"/>
        <w:rPr>
          <w:del w:id="380" w:date="2016-09-01T23:50:20Z" w:author="Xu Zhang"/>
          <w:rFonts w:ascii="Helvetica Neue" w:cs="Helvetica Neue" w:hAnsi="Helvetica Neue" w:eastAsia="Helvetica Neue"/>
          <w:color w:val="3e3e3e"/>
          <w:sz w:val="40"/>
          <w:szCs w:val="40"/>
          <w:u w:color="3e3e3e"/>
        </w:rPr>
      </w:pPr>
      <w:del w:id="381" w:date="2016-09-01T23:50:20Z" w:author="Xu Zhang">
        <w:r>
          <w:rPr>
            <w:rFonts w:ascii="Helvetica Neue" w:cs="Helvetica Neue" w:hAnsi="Helvetica Neue" w:eastAsia="Helvetica Neue"/>
            <w:color w:val="3e3e3e"/>
            <w:sz w:val="40"/>
            <w:szCs w:val="40"/>
            <w:u w:color="3e3e3e"/>
            <w:lang w:val="en-US"/>
          </w:rPr>
          <w:br w:type="textWrapping"/>
        </w:r>
      </w:del>
      <w:del w:id="382" w:date="2016-09-01T23:50:20Z" w:author="Xu Zhang">
        <w:r>
          <w:rPr>
            <w:rFonts w:ascii="Helvetica Neue" w:hAnsi="Helvetica Neue"/>
            <w:color w:val="3e3e3e"/>
            <w:sz w:val="28"/>
            <w:szCs w:val="28"/>
            <w:u w:color="3e3e3e"/>
            <w:rtl w:val="0"/>
            <w:lang w:val="en-US"/>
          </w:rPr>
          <w:delText>(</w:delText>
        </w:r>
      </w:del>
      <w:del w:id="383" w:date="2016-09-01T23:50:20Z" w:author="Xu Zhang">
        <w:r>
          <w:rPr>
            <w:color w:val="3e3e3e"/>
            <w:sz w:val="28"/>
            <w:szCs w:val="28"/>
            <w:u w:color="3e3e3e"/>
            <w:rtl w:val="0"/>
            <w:lang w:val="zh-TW" w:eastAsia="zh-TW"/>
          </w:rPr>
          <w:delText>纪录片《</w:delText>
        </w:r>
      </w:del>
      <w:del w:id="384" w:date="2016-09-01T23:50:20Z" w:author="Xu Zhang">
        <w:r>
          <w:rPr>
            <w:rFonts w:ascii="Helvetica Neue" w:hAnsi="Helvetica Neue"/>
            <w:color w:val="3e3e3e"/>
            <w:sz w:val="28"/>
            <w:szCs w:val="28"/>
            <w:u w:color="3e3e3e"/>
            <w:rtl w:val="0"/>
            <w:lang w:val="en-US"/>
          </w:rPr>
          <w:delText>Do I Sound Gay</w:delText>
        </w:r>
      </w:del>
      <w:del w:id="385" w:date="2016-09-01T23:50:20Z" w:author="Xu Zhang">
        <w:r>
          <w:rPr>
            <w:color w:val="3e3e3e"/>
            <w:sz w:val="28"/>
            <w:szCs w:val="28"/>
            <w:u w:color="3e3e3e"/>
            <w:rtl w:val="0"/>
            <w:lang w:val="zh-TW" w:eastAsia="zh-TW"/>
          </w:rPr>
          <w:delText>》探讨了同志群体内部的男权主义综合症）</w:delText>
        </w:r>
      </w:del>
    </w:p>
    <w:p>
      <w:pPr>
        <w:pStyle w:val="Normal.0"/>
        <w:shd w:val="clear" w:color="auto" w:fill="ffffff"/>
        <w:spacing w:after="0" w:line="360" w:lineRule="atLeast"/>
        <w:rPr>
          <w:rFonts w:ascii="Helvetica Neue" w:cs="Helvetica Neue" w:hAnsi="Helvetica Neue" w:eastAsia="Helvetica Neue"/>
          <w:color w:val="3e3e3e"/>
          <w:sz w:val="40"/>
          <w:szCs w:val="40"/>
          <w:u w:color="3e3e3e"/>
        </w:rPr>
      </w:pPr>
      <w:r>
        <w:rPr>
          <w:rFonts w:ascii="Helvetica Neue" w:cs="Helvetica Neue" w:hAnsi="Helvetica Neue" w:eastAsia="Helvetica Neue"/>
          <w:color w:val="3e3e3e"/>
          <w:sz w:val="28"/>
          <w:szCs w:val="28"/>
          <w:u w:color="3e3e3e"/>
        </w:rPr>
        <w:br w:type="textWrapping"/>
      </w:r>
    </w:p>
    <w:p>
      <w:pPr>
        <w:pStyle w:val="Normal.0"/>
        <w:shd w:val="clear" w:color="auto" w:fill="ffffff"/>
        <w:spacing w:after="0" w:line="420" w:lineRule="atLeast"/>
        <w:rPr>
          <w:rFonts w:ascii="Helvetica Neue" w:cs="Helvetica Neue" w:hAnsi="Helvetica Neue" w:eastAsia="Helvetica Neue"/>
          <w:color w:val="3e3e3e"/>
          <w:sz w:val="40"/>
          <w:szCs w:val="40"/>
          <w:u w:color="3e3e3e"/>
        </w:rPr>
      </w:pPr>
      <w:r>
        <w:rPr>
          <w:rFonts w:ascii="微软雅黑" w:cs="微软雅黑" w:hAnsi="微软雅黑" w:eastAsia="微软雅黑"/>
          <w:color w:val="3e3e3e"/>
          <w:sz w:val="28"/>
          <w:szCs w:val="28"/>
          <w:u w:color="3e3e3e"/>
          <w:rtl w:val="0"/>
          <w:lang w:val="zh-TW" w:eastAsia="zh-TW"/>
        </w:rPr>
        <w:t>我们不可否认， 某些人对某些事物存在着</w:t>
      </w:r>
      <w:r>
        <w:rPr>
          <w:rFonts w:ascii="微软雅黑" w:cs="微软雅黑" w:hAnsi="微软雅黑" w:eastAsia="微软雅黑"/>
          <w:color w:val="3e3e3e"/>
          <w:sz w:val="28"/>
          <w:szCs w:val="28"/>
          <w:u w:color="3e3e3e"/>
          <w:rtl w:val="0"/>
          <w:lang w:val="en-US"/>
        </w:rPr>
        <w:t>“</w:t>
      </w:r>
      <w:ins w:id="386" w:date="2016-08-31T00:31:20Z" w:author="Xu Zhang">
        <w:r>
          <w:rPr>
            <w:sz w:val="24"/>
            <w:szCs w:val="24"/>
            <w:rtl w:val="0"/>
            <w:lang w:val="zh-CN" w:eastAsia="zh-CN"/>
          </w:rPr>
          <w:t>偏好</w:t>
        </w:r>
      </w:ins>
      <w:ins w:id="387" w:date="2016-08-31T00:31:20Z" w:author="Xu Zhang">
        <w:r>
          <w:rPr>
            <w:sz w:val="24"/>
            <w:szCs w:val="24"/>
            <w:rtl w:val="0"/>
            <w:lang w:val="zh-CN" w:eastAsia="zh-CN"/>
          </w:rPr>
          <w:t>/</w:t>
        </w:r>
      </w:ins>
      <w:ins w:id="388" w:date="2016-08-31T00:31:20Z" w:author="Xu Zhang">
        <w:r>
          <w:rPr>
            <w:sz w:val="24"/>
            <w:szCs w:val="24"/>
            <w:rtl w:val="0"/>
            <w:lang w:val="zh-CN" w:eastAsia="zh-CN"/>
          </w:rPr>
          <w:t>厌恶</w:t>
        </w:r>
      </w:ins>
      <w:del w:id="389" w:date="2016-08-31T00:31:02Z" w:author="Xu Zhang">
        <w:r>
          <w:rPr>
            <w:rFonts w:ascii="微软雅黑" w:cs="微软雅黑" w:hAnsi="微软雅黑" w:eastAsia="微软雅黑"/>
            <w:color w:val="3e3e3e"/>
            <w:sz w:val="28"/>
            <w:szCs w:val="28"/>
            <w:u w:color="3e3e3e"/>
            <w:rtl w:val="0"/>
            <w:lang w:val="zh-TW" w:eastAsia="zh-TW"/>
          </w:rPr>
          <w:delText>厌恶</w:delText>
        </w:r>
      </w:del>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，不管这种情绪是与身俱来的，还是习得的</w:t>
      </w:r>
      <w:del w:id="390" w:date="2016-08-31T00:32:26Z" w:author="Xu Zhang">
        <w:r>
          <w:rPr>
            <w:rFonts w:ascii="微软雅黑" w:cs="微软雅黑" w:hAnsi="微软雅黑" w:eastAsia="微软雅黑"/>
            <w:color w:val="3e3e3e"/>
            <w:sz w:val="28"/>
            <w:szCs w:val="28"/>
            <w:u w:color="3e3e3e"/>
            <w:rtl w:val="0"/>
            <w:lang w:val="zh-TW" w:eastAsia="zh-TW"/>
          </w:rPr>
          <w:delText>，还是纯粹因为别的</w:delText>
        </w:r>
      </w:del>
      <w:del w:id="391" w:date="2016-08-31T00:32:26Z" w:author="Xu Zhang">
        <w:r>
          <w:rPr>
            <w:rFonts w:ascii="微软雅黑" w:cs="微软雅黑" w:hAnsi="微软雅黑" w:eastAsia="微软雅黑"/>
            <w:color w:val="3e3e3e"/>
            <w:sz w:val="28"/>
            <w:szCs w:val="28"/>
            <w:u w:color="3e3e3e"/>
            <w:rtl w:val="0"/>
            <w:lang w:val="zh-TW" w:eastAsia="zh-TW"/>
          </w:rPr>
          <w:delText>莫名其妙的原因</w:delText>
        </w:r>
      </w:del>
      <w:del w:id="392" w:date="2016-08-31T00:31:30Z" w:author="Xu Zhang">
        <w:r>
          <w:rPr>
            <w:rFonts w:ascii="微软雅黑" w:cs="微软雅黑" w:hAnsi="微软雅黑" w:eastAsia="微软雅黑"/>
            <w:color w:val="3e3e3e"/>
            <w:sz w:val="28"/>
            <w:szCs w:val="28"/>
            <w:u w:color="3e3e3e"/>
            <w:rtl w:val="0"/>
            <w:lang w:val="zh-TW" w:eastAsia="zh-TW"/>
          </w:rPr>
          <w:delText>（人云亦云，不持有同样的情感就会被当成</w:delText>
        </w:r>
      </w:del>
      <w:del w:id="393" w:date="2016-08-31T00:31:30Z" w:author="Xu Zhang">
        <w:r>
          <w:rPr>
            <w:rFonts w:ascii="微软雅黑" w:cs="微软雅黑" w:hAnsi="微软雅黑" w:eastAsia="微软雅黑"/>
            <w:color w:val="3e3e3e"/>
            <w:sz w:val="28"/>
            <w:szCs w:val="28"/>
            <w:u w:color="3e3e3e"/>
            <w:rtl w:val="0"/>
            <w:lang w:val="en-US"/>
          </w:rPr>
          <w:delText>“</w:delText>
        </w:r>
      </w:del>
      <w:del w:id="394" w:date="2016-08-31T00:31:30Z" w:author="Xu Zhang">
        <w:r>
          <w:rPr>
            <w:rFonts w:ascii="微软雅黑" w:cs="微软雅黑" w:hAnsi="微软雅黑" w:eastAsia="微软雅黑"/>
            <w:color w:val="3e3e3e"/>
            <w:sz w:val="28"/>
            <w:szCs w:val="28"/>
            <w:u w:color="3e3e3e"/>
            <w:rtl w:val="0"/>
            <w:lang w:val="zh-TW" w:eastAsia="zh-TW"/>
          </w:rPr>
          <w:delText>异类</w:delText>
        </w:r>
      </w:del>
      <w:del w:id="395" w:date="2016-08-31T00:31:30Z" w:author="Xu Zhang">
        <w:r>
          <w:rPr>
            <w:rFonts w:ascii="微软雅黑" w:cs="微软雅黑" w:hAnsi="微软雅黑" w:eastAsia="微软雅黑"/>
            <w:color w:val="3e3e3e"/>
            <w:sz w:val="28"/>
            <w:szCs w:val="28"/>
            <w:u w:color="3e3e3e"/>
            <w:rtl w:val="0"/>
            <w:lang w:val="en-US"/>
          </w:rPr>
          <w:delText>”</w:delText>
        </w:r>
      </w:del>
      <w:del w:id="396" w:date="2016-08-31T00:31:30Z" w:author="Xu Zhang">
        <w:r>
          <w:rPr>
            <w:rFonts w:ascii="微软雅黑" w:cs="微软雅黑" w:hAnsi="微软雅黑" w:eastAsia="微软雅黑"/>
            <w:color w:val="3e3e3e"/>
            <w:sz w:val="28"/>
            <w:szCs w:val="28"/>
            <w:u w:color="3e3e3e"/>
            <w:rtl w:val="0"/>
            <w:lang w:val="zh-TW" w:eastAsia="zh-TW"/>
          </w:rPr>
          <w:delText>）</w:delText>
        </w:r>
      </w:del>
      <w:r>
        <w:rPr>
          <w:rFonts w:ascii="微软雅黑" w:cs="微软雅黑" w:hAnsi="微软雅黑" w:eastAsia="微软雅黑"/>
          <w:color w:val="3e3e3e"/>
          <w:sz w:val="28"/>
          <w:szCs w:val="28"/>
          <w:u w:color="3e3e3e"/>
          <w:rtl w:val="0"/>
          <w:lang w:val="zh-TW" w:eastAsia="zh-TW"/>
        </w:rPr>
        <w:t>。一个平等自由的社会意味着，每个人都有权利表达自己的观点、决定自己的行动，只要你没有伤害到他人，就不应该被干涉。我们不能强迫反同者都微笑着来一张</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同志，你好！</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，不可能以</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每一个</w:t>
      </w:r>
      <w:ins w:id="397" w:date="2016-09-01T23:50:44Z" w:author="Xu Zhang">
        <w:r>
          <w:rPr>
            <w:sz w:val="24"/>
            <w:szCs w:val="24"/>
            <w:rtl w:val="0"/>
            <w:lang w:val="zh-CN" w:eastAsia="zh-CN"/>
          </w:rPr>
          <w:t>性少数</w:t>
        </w:r>
      </w:ins>
      <w:del w:id="398" w:date="2016-09-01T23:50:42Z" w:author="Xu Zhang">
        <w:r>
          <w:rPr>
            <w:rFonts w:ascii="微软雅黑" w:cs="微软雅黑" w:hAnsi="微软雅黑" w:eastAsia="微软雅黑"/>
            <w:color w:val="3e3e3e"/>
            <w:sz w:val="28"/>
            <w:szCs w:val="28"/>
            <w:u w:color="3e3e3e"/>
            <w:rtl w:val="0"/>
            <w:lang w:val="zh-TW" w:eastAsia="zh-TW"/>
          </w:rPr>
          <w:delText>同性恋者</w:delText>
        </w:r>
      </w:del>
      <w:r>
        <w:rPr>
          <w:rFonts w:ascii="微软雅黑" w:cs="微软雅黑" w:hAnsi="微软雅黑" w:eastAsia="微软雅黑"/>
          <w:color w:val="3e3e3e"/>
          <w:sz w:val="28"/>
          <w:szCs w:val="28"/>
          <w:u w:color="3e3e3e"/>
          <w:rtl w:val="0"/>
          <w:lang w:val="zh-TW" w:eastAsia="zh-TW"/>
        </w:rPr>
        <w:t>都应该是反歧视先锋</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道德审判而要求所有的同志都对边缘同志</w:t>
      </w:r>
      <w:del w:id="399" w:date="2016-08-31T00:33:04Z" w:author="Xu Zhang">
        <w:r>
          <w:rPr>
            <w:rFonts w:ascii="微软雅黑" w:cs="微软雅黑" w:hAnsi="微软雅黑" w:eastAsia="微软雅黑"/>
            <w:color w:val="3e3e3e"/>
            <w:sz w:val="28"/>
            <w:szCs w:val="28"/>
            <w:u w:color="3e3e3e"/>
            <w:rtl w:val="0"/>
            <w:lang w:val="zh-TW" w:eastAsia="zh-TW"/>
          </w:rPr>
          <w:delText>（例如以上所列举的）</w:delText>
        </w:r>
      </w:del>
      <w:r>
        <w:rPr>
          <w:rFonts w:ascii="微软雅黑" w:cs="微软雅黑" w:hAnsi="微软雅黑" w:eastAsia="微软雅黑"/>
          <w:color w:val="3e3e3e"/>
          <w:sz w:val="28"/>
          <w:szCs w:val="28"/>
          <w:u w:color="3e3e3e"/>
          <w:rtl w:val="0"/>
          <w:lang w:val="zh-TW" w:eastAsia="zh-TW"/>
        </w:rPr>
        <w:t>敞开怀抱</w:t>
      </w:r>
      <w:ins w:id="400" w:date="2016-08-31T00:33:20Z" w:author="Xu Zhang">
        <w:r>
          <w:rPr>
            <w:rFonts w:ascii="微软雅黑" w:cs="微软雅黑" w:hAnsi="微软雅黑" w:eastAsia="微软雅黑"/>
            <w:color w:val="3e3e3e"/>
            <w:sz w:val="28"/>
            <w:szCs w:val="28"/>
            <w:u w:color="3e3e3e"/>
            <w:rtl w:val="0"/>
            <w:lang w:val="zh-CN" w:eastAsia="zh-CN"/>
          </w:rPr>
          <w:t>，</w:t>
        </w:r>
      </w:ins>
      <w:del w:id="401" w:date="2016-08-31T00:33:19Z" w:author="Xu Zhang">
        <w:r>
          <w:rPr>
            <w:rFonts w:ascii="微软雅黑" w:cs="微软雅黑" w:hAnsi="微软雅黑" w:eastAsia="微软雅黑"/>
            <w:color w:val="3e3e3e"/>
            <w:sz w:val="28"/>
            <w:szCs w:val="28"/>
            <w:u w:color="3e3e3e"/>
            <w:rtl w:val="0"/>
            <w:lang w:val="zh-TW" w:eastAsia="zh-TW"/>
          </w:rPr>
          <w:delText>。人们固然有权利表达自己的</w:delText>
        </w:r>
      </w:del>
      <w:del w:id="402" w:date="2016-08-31T00:33:19Z" w:author="Xu Zhang">
        <w:r>
          <w:rPr>
            <w:rFonts w:ascii="微软雅黑" w:cs="微软雅黑" w:hAnsi="微软雅黑" w:eastAsia="微软雅黑"/>
            <w:color w:val="3e3e3e"/>
            <w:sz w:val="28"/>
            <w:szCs w:val="28"/>
            <w:u w:color="3e3e3e"/>
            <w:rtl w:val="0"/>
            <w:lang w:val="en-US"/>
          </w:rPr>
          <w:delText>“</w:delText>
        </w:r>
      </w:del>
      <w:del w:id="403" w:date="2016-08-31T00:33:19Z" w:author="Xu Zhang">
        <w:r>
          <w:rPr>
            <w:rFonts w:ascii="微软雅黑" w:cs="微软雅黑" w:hAnsi="微软雅黑" w:eastAsia="微软雅黑"/>
            <w:color w:val="3e3e3e"/>
            <w:sz w:val="28"/>
            <w:szCs w:val="28"/>
            <w:u w:color="3e3e3e"/>
            <w:rtl w:val="0"/>
            <w:lang w:val="zh-TW" w:eastAsia="zh-TW"/>
          </w:rPr>
          <w:delText>厌恶</w:delText>
        </w:r>
      </w:del>
      <w:del w:id="404" w:date="2016-08-31T00:33:19Z" w:author="Xu Zhang">
        <w:r>
          <w:rPr>
            <w:rFonts w:ascii="微软雅黑" w:cs="微软雅黑" w:hAnsi="微软雅黑" w:eastAsia="微软雅黑"/>
            <w:color w:val="3e3e3e"/>
            <w:sz w:val="28"/>
            <w:szCs w:val="28"/>
            <w:u w:color="3e3e3e"/>
            <w:rtl w:val="0"/>
            <w:lang w:val="en-US"/>
          </w:rPr>
          <w:delText>”</w:delText>
        </w:r>
      </w:del>
      <w:del w:id="405" w:date="2016-08-31T00:33:19Z" w:author="Xu Zhang">
        <w:r>
          <w:rPr>
            <w:rFonts w:ascii="微软雅黑" w:cs="微软雅黑" w:hAnsi="微软雅黑" w:eastAsia="微软雅黑"/>
            <w:color w:val="3e3e3e"/>
            <w:sz w:val="28"/>
            <w:szCs w:val="28"/>
            <w:u w:color="3e3e3e"/>
            <w:rtl w:val="0"/>
            <w:lang w:val="zh-TW" w:eastAsia="zh-TW"/>
          </w:rPr>
          <w:delText>，并且这种权利应该被保护。</w:delText>
        </w:r>
      </w:del>
      <w:r>
        <w:rPr>
          <w:rFonts w:ascii="微软雅黑" w:cs="微软雅黑" w:hAnsi="微软雅黑" w:eastAsia="微软雅黑"/>
          <w:color w:val="3e3e3e"/>
          <w:sz w:val="28"/>
          <w:szCs w:val="28"/>
          <w:u w:color="3e3e3e"/>
          <w:rtl w:val="0"/>
          <w:lang w:val="zh-TW" w:eastAsia="zh-TW"/>
        </w:rPr>
        <w:t>但在表达</w:t>
      </w:r>
      <w:ins w:id="406" w:date="2016-08-31T00:33:26Z" w:author="Xu Zhang">
        <w:r>
          <w:rPr>
            <w:sz w:val="24"/>
            <w:szCs w:val="24"/>
            <w:rtl w:val="0"/>
            <w:lang w:val="zh-CN" w:eastAsia="zh-CN"/>
          </w:rPr>
          <w:t>这种偏好</w:t>
        </w:r>
      </w:ins>
      <w:r>
        <w:rPr>
          <w:rFonts w:ascii="微软雅黑" w:cs="微软雅黑" w:hAnsi="微软雅黑" w:eastAsia="微软雅黑"/>
          <w:color w:val="3e3e3e"/>
          <w:sz w:val="28"/>
          <w:szCs w:val="28"/>
          <w:u w:color="3e3e3e"/>
          <w:rtl w:val="0"/>
          <w:lang w:val="zh-TW" w:eastAsia="zh-TW"/>
        </w:rPr>
        <w:t>时请注意场合和方式。</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良言一句三冬暧，恶语一句三伏寒。</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恶心</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变态</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和</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不喜欢</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是完全不同的表达效果，在私人</w:t>
      </w:r>
      <w:ins w:id="407" w:date="2016-08-31T00:33:42Z" w:author="Xu Zhang">
        <w:r>
          <w:rPr>
            <w:sz w:val="24"/>
            <w:szCs w:val="24"/>
            <w:rtl w:val="0"/>
            <w:lang w:val="zh-CN" w:eastAsia="zh-CN"/>
          </w:rPr>
          <w:t>或</w:t>
        </w:r>
      </w:ins>
      <w:del w:id="408" w:date="2016-08-31T00:33:40Z" w:author="Xu Zhang">
        <w:r>
          <w:rPr>
            <w:rFonts w:ascii="微软雅黑" w:cs="微软雅黑" w:hAnsi="微软雅黑" w:eastAsia="微软雅黑"/>
            <w:color w:val="3e3e3e"/>
            <w:sz w:val="28"/>
            <w:szCs w:val="28"/>
            <w:u w:color="3e3e3e"/>
            <w:rtl w:val="0"/>
            <w:lang w:val="zh-TW" w:eastAsia="zh-TW"/>
          </w:rPr>
          <w:delText>场合说和在</w:delText>
        </w:r>
      </w:del>
      <w:r>
        <w:rPr>
          <w:rFonts w:ascii="微软雅黑" w:cs="微软雅黑" w:hAnsi="微软雅黑" w:eastAsia="微软雅黑"/>
          <w:color w:val="3e3e3e"/>
          <w:sz w:val="28"/>
          <w:szCs w:val="28"/>
          <w:u w:color="3e3e3e"/>
          <w:rtl w:val="0"/>
          <w:lang w:val="zh-TW" w:eastAsia="zh-TW"/>
        </w:rPr>
        <w:t>公共场合</w:t>
      </w:r>
      <w:ins w:id="409" w:date="2016-08-31T00:33:48Z" w:author="Xu Zhang">
        <w:r>
          <w:rPr>
            <w:sz w:val="24"/>
            <w:szCs w:val="24"/>
            <w:rtl w:val="0"/>
            <w:lang w:val="zh-CN" w:eastAsia="zh-CN"/>
          </w:rPr>
          <w:t>表达</w:t>
        </w:r>
      </w:ins>
      <w:del w:id="410" w:date="2016-08-31T00:33:45Z" w:author="Xu Zhang">
        <w:r>
          <w:rPr>
            <w:rFonts w:ascii="微软雅黑" w:cs="微软雅黑" w:hAnsi="微软雅黑" w:eastAsia="微软雅黑"/>
            <w:color w:val="3e3e3e"/>
            <w:sz w:val="28"/>
            <w:szCs w:val="28"/>
            <w:u w:color="3e3e3e"/>
            <w:rtl w:val="0"/>
            <w:lang w:val="zh-TW" w:eastAsia="zh-TW"/>
          </w:rPr>
          <w:delText>说</w:delText>
        </w:r>
      </w:del>
      <w:r>
        <w:rPr>
          <w:rFonts w:ascii="微软雅黑" w:cs="微软雅黑" w:hAnsi="微软雅黑" w:eastAsia="微软雅黑"/>
          <w:color w:val="3e3e3e"/>
          <w:sz w:val="28"/>
          <w:szCs w:val="28"/>
          <w:u w:color="3e3e3e"/>
          <w:rtl w:val="0"/>
          <w:lang w:val="zh-TW" w:eastAsia="zh-TW"/>
        </w:rPr>
        <w:t>也</w:t>
      </w:r>
      <w:ins w:id="411" w:date="2016-08-31T00:33:51Z" w:author="Xu Zhang">
        <w:r>
          <w:rPr>
            <w:sz w:val="24"/>
            <w:szCs w:val="24"/>
            <w:rtl w:val="0"/>
            <w:lang w:val="zh-CN" w:eastAsia="zh-CN"/>
          </w:rPr>
          <w:t>有</w:t>
        </w:r>
      </w:ins>
      <w:del w:id="412" w:date="2016-08-31T00:33:50Z" w:author="Xu Zhang">
        <w:r>
          <w:rPr>
            <w:rFonts w:ascii="微软雅黑" w:cs="微软雅黑" w:hAnsi="微软雅黑" w:eastAsia="微软雅黑"/>
            <w:color w:val="3e3e3e"/>
            <w:sz w:val="28"/>
            <w:szCs w:val="28"/>
            <w:u w:color="3e3e3e"/>
            <w:rtl w:val="0"/>
            <w:lang w:val="zh-TW" w:eastAsia="zh-TW"/>
          </w:rPr>
          <w:delText>是</w:delText>
        </w:r>
      </w:del>
      <w:r>
        <w:rPr>
          <w:rFonts w:ascii="微软雅黑" w:cs="微软雅黑" w:hAnsi="微软雅黑" w:eastAsia="微软雅黑"/>
          <w:color w:val="3e3e3e"/>
          <w:sz w:val="28"/>
          <w:szCs w:val="28"/>
          <w:u w:color="3e3e3e"/>
          <w:rtl w:val="0"/>
          <w:lang w:val="zh-TW" w:eastAsia="zh-TW"/>
        </w:rPr>
        <w:t>不同的</w:t>
      </w:r>
      <w:ins w:id="413" w:date="2016-08-31T00:33:55Z" w:author="Xu Zhang">
        <w:r>
          <w:rPr>
            <w:sz w:val="24"/>
            <w:szCs w:val="24"/>
            <w:rtl w:val="0"/>
            <w:lang w:val="zh-CN" w:eastAsia="zh-CN"/>
          </w:rPr>
          <w:t>影响</w:t>
        </w:r>
      </w:ins>
      <w:del w:id="414" w:date="2016-08-31T00:33:53Z" w:author="Xu Zhang">
        <w:r>
          <w:rPr>
            <w:rFonts w:ascii="微软雅黑" w:cs="微软雅黑" w:hAnsi="微软雅黑" w:eastAsia="微软雅黑"/>
            <w:color w:val="3e3e3e"/>
            <w:sz w:val="28"/>
            <w:szCs w:val="28"/>
            <w:u w:color="3e3e3e"/>
            <w:rtl w:val="0"/>
            <w:lang w:val="zh-TW" w:eastAsia="zh-TW"/>
          </w:rPr>
          <w:delText>效果</w:delText>
        </w:r>
      </w:del>
      <w:r>
        <w:rPr>
          <w:rFonts w:ascii="微软雅黑" w:cs="微软雅黑" w:hAnsi="微软雅黑" w:eastAsia="微软雅黑"/>
          <w:color w:val="3e3e3e"/>
          <w:sz w:val="28"/>
          <w:szCs w:val="28"/>
          <w:u w:color="3e3e3e"/>
          <w:rtl w:val="0"/>
          <w:lang w:val="zh-TW" w:eastAsia="zh-TW"/>
        </w:rPr>
        <w:t>。将个人好恶上升为道德评判标准，对自己所不喜欢的大加鄙夷、区别对待，这将造成对另一个群体的伤害。</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已所不欲，勿施于人。</w:t>
      </w:r>
      <w:r>
        <w:rPr>
          <w:rFonts w:ascii="微软雅黑" w:cs="微软雅黑" w:hAnsi="微软雅黑" w:eastAsia="微软雅黑"/>
          <w:color w:val="3e3e3e"/>
          <w:sz w:val="28"/>
          <w:szCs w:val="28"/>
          <w:u w:color="3e3e3e"/>
          <w:rtl w:val="0"/>
          <w:lang w:val="en-US"/>
        </w:rPr>
        <w:t>”</w:t>
      </w:r>
      <w:r>
        <w:rPr>
          <w:rFonts w:ascii="微软雅黑" w:cs="微软雅黑" w:hAnsi="微软雅黑" w:eastAsia="微软雅黑"/>
          <w:color w:val="3e3e3e"/>
          <w:sz w:val="28"/>
          <w:szCs w:val="28"/>
          <w:u w:color="3e3e3e"/>
          <w:rtl w:val="0"/>
          <w:lang w:val="zh-TW" w:eastAsia="zh-TW"/>
        </w:rPr>
        <w:t>请思考这样的问题：如果不想别人歧视你，那么你是否能做到不歧视别人？</w:t>
      </w:r>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rFonts w:ascii="Helvetica Neue" w:cs="Helvetica Neue" w:hAnsi="Helvetica Neue" w:eastAsia="Helvetica Neue"/>
          <w:color w:val="3e3e3e"/>
          <w:sz w:val="40"/>
          <w:szCs w:val="40"/>
          <w:u w:color="3e3e3e"/>
        </w:rPr>
      </w:pPr>
      <w:ins w:id="415" w:date="2016-08-31T00:39:44Z" w:author="Xu Zhang">
        <w:r>
          <w:rPr>
            <w:sz w:val="24"/>
            <w:szCs w:val="24"/>
            <w:rtl w:val="0"/>
            <w:lang w:val="zh-CN" w:eastAsia="zh-CN"/>
          </w:rPr>
          <w:t>当然，我们也更欢迎对这些歧视的进一步思考，包括它背后所隐含的</w:t>
        </w:r>
      </w:ins>
      <w:del w:id="416" w:date="2016-08-31T00:35:17Z" w:author="Xu Zhang">
        <w:r>
          <w:rPr>
            <w:rFonts w:ascii="微软雅黑" w:cs="微软雅黑" w:hAnsi="微软雅黑" w:eastAsia="微软雅黑"/>
            <w:color w:val="3e3e3e"/>
            <w:sz w:val="28"/>
            <w:szCs w:val="28"/>
            <w:u w:color="3e3e3e"/>
            <w:rtl w:val="0"/>
            <w:lang w:val="zh-TW" w:eastAsia="zh-TW"/>
          </w:rPr>
          <w:delText>美国史上同性恋者首次反抗</w:delText>
        </w:r>
      </w:del>
      <w:del w:id="417" w:date="2016-08-31T00:35:17Z" w:author="Xu Zhang">
        <w:r>
          <w:rPr>
            <w:rFonts w:ascii="微软雅黑" w:cs="微软雅黑" w:hAnsi="微软雅黑" w:eastAsia="微软雅黑"/>
            <w:color w:val="3e3e3e"/>
            <w:sz w:val="28"/>
            <w:szCs w:val="28"/>
            <w:u w:color="3e3e3e"/>
            <w:rtl w:val="0"/>
            <w:lang w:val="en-US"/>
          </w:rPr>
          <w:delText>——</w:delText>
        </w:r>
      </w:del>
      <w:del w:id="418" w:date="2016-08-31T00:35:17Z" w:author="Xu Zhang">
        <w:r>
          <w:rPr>
            <w:rFonts w:ascii="微软雅黑" w:cs="微软雅黑" w:hAnsi="微软雅黑" w:eastAsia="微软雅黑"/>
            <w:color w:val="3e3e3e"/>
            <w:sz w:val="28"/>
            <w:szCs w:val="28"/>
            <w:u w:color="3e3e3e"/>
            <w:rtl w:val="0"/>
            <w:lang w:val="zh-TW" w:eastAsia="zh-TW"/>
          </w:rPr>
          <w:delText>石墙暴动中第一个站出来的正是一位变装皇后（</w:delText>
        </w:r>
      </w:del>
      <w:del w:id="419" w:date="2016-08-31T00:35:17Z" w:author="Xu Zhang">
        <w:r>
          <w:rPr>
            <w:rFonts w:ascii="微软雅黑" w:cs="微软雅黑" w:hAnsi="微软雅黑" w:eastAsia="微软雅黑"/>
            <w:color w:val="3e3e3e"/>
            <w:sz w:val="28"/>
            <w:szCs w:val="28"/>
            <w:u w:color="3e3e3e"/>
            <w:rtl w:val="0"/>
            <w:lang w:val="en-US"/>
          </w:rPr>
          <w:delText>Drag Queen</w:delText>
        </w:r>
      </w:del>
      <w:del w:id="420" w:date="2016-08-31T00:35:17Z" w:author="Xu Zhang">
        <w:r>
          <w:rPr>
            <w:rFonts w:ascii="微软雅黑" w:cs="微软雅黑" w:hAnsi="微软雅黑" w:eastAsia="微软雅黑"/>
            <w:color w:val="3e3e3e"/>
            <w:sz w:val="28"/>
            <w:szCs w:val="28"/>
            <w:u w:color="3e3e3e"/>
            <w:rtl w:val="0"/>
            <w:lang w:val="zh-TW" w:eastAsia="zh-TW"/>
          </w:rPr>
          <w:delText>），早期同志游行队伍中走在最前端的也多半是</w:delText>
        </w:r>
      </w:del>
      <w:del w:id="421" w:date="2016-08-31T00:35:17Z" w:author="Xu Zhang">
        <w:r>
          <w:rPr>
            <w:rFonts w:ascii="微软雅黑" w:cs="微软雅黑" w:hAnsi="微软雅黑" w:eastAsia="微软雅黑"/>
            <w:color w:val="3e3e3e"/>
            <w:sz w:val="28"/>
            <w:szCs w:val="28"/>
            <w:u w:color="3e3e3e"/>
            <w:rtl w:val="0"/>
            <w:lang w:val="en-US"/>
          </w:rPr>
          <w:delText>“</w:delText>
        </w:r>
      </w:del>
      <w:del w:id="422" w:date="2016-08-31T00:35:17Z" w:author="Xu Zhang">
        <w:r>
          <w:rPr>
            <w:rFonts w:ascii="微软雅黑" w:cs="微软雅黑" w:hAnsi="微软雅黑" w:eastAsia="微软雅黑"/>
            <w:color w:val="3e3e3e"/>
            <w:sz w:val="28"/>
            <w:szCs w:val="28"/>
            <w:u w:color="3e3e3e"/>
            <w:rtl w:val="0"/>
            <w:lang w:val="zh-TW" w:eastAsia="zh-TW"/>
          </w:rPr>
          <w:delText>花枝招展的娘娘腔</w:delText>
        </w:r>
      </w:del>
      <w:del w:id="423" w:date="2016-08-31T00:35:17Z" w:author="Xu Zhang">
        <w:r>
          <w:rPr>
            <w:rFonts w:ascii="微软雅黑" w:cs="微软雅黑" w:hAnsi="微软雅黑" w:eastAsia="微软雅黑"/>
            <w:color w:val="3e3e3e"/>
            <w:sz w:val="28"/>
            <w:szCs w:val="28"/>
            <w:u w:color="3e3e3e"/>
            <w:rtl w:val="0"/>
            <w:lang w:val="en-US"/>
          </w:rPr>
          <w:delText>”</w:delText>
        </w:r>
      </w:del>
      <w:del w:id="424" w:date="2016-08-31T00:35:17Z" w:author="Xu Zhang">
        <w:r>
          <w:rPr>
            <w:rFonts w:ascii="微软雅黑" w:cs="微软雅黑" w:hAnsi="微软雅黑" w:eastAsia="微软雅黑"/>
            <w:color w:val="3e3e3e"/>
            <w:sz w:val="28"/>
            <w:szCs w:val="28"/>
            <w:u w:color="3e3e3e"/>
            <w:rtl w:val="0"/>
            <w:lang w:val="zh-TW" w:eastAsia="zh-TW"/>
          </w:rPr>
          <w:delText>。现在我们羡慕西方国家有了各种保证性少数人群法律、同志群体有了更多的平等权利，另一方面却又对同志群体中性别不符于传统的人群加以排挤、批判，以所谓</w:delText>
        </w:r>
      </w:del>
      <w:del w:id="425" w:date="2016-08-31T00:35:17Z" w:author="Xu Zhang">
        <w:r>
          <w:rPr>
            <w:rFonts w:ascii="微软雅黑" w:cs="微软雅黑" w:hAnsi="微软雅黑" w:eastAsia="微软雅黑"/>
            <w:color w:val="3e3e3e"/>
            <w:sz w:val="28"/>
            <w:szCs w:val="28"/>
            <w:u w:color="3e3e3e"/>
            <w:rtl w:val="0"/>
            <w:lang w:val="en-US"/>
          </w:rPr>
          <w:delText>“</w:delText>
        </w:r>
      </w:del>
      <w:del w:id="426" w:date="2016-08-31T00:35:17Z" w:author="Xu Zhang">
        <w:r>
          <w:rPr>
            <w:rFonts w:ascii="微软雅黑" w:cs="微软雅黑" w:hAnsi="微软雅黑" w:eastAsia="微软雅黑"/>
            <w:color w:val="3e3e3e"/>
            <w:sz w:val="28"/>
            <w:szCs w:val="28"/>
            <w:u w:color="3e3e3e"/>
            <w:rtl w:val="0"/>
            <w:lang w:val="zh-TW" w:eastAsia="zh-TW"/>
          </w:rPr>
          <w:delText>树造同志群体阳光形象</w:delText>
        </w:r>
      </w:del>
      <w:del w:id="427" w:date="2016-08-31T00:35:17Z" w:author="Xu Zhang">
        <w:r>
          <w:rPr>
            <w:rFonts w:ascii="微软雅黑" w:cs="微软雅黑" w:hAnsi="微软雅黑" w:eastAsia="微软雅黑"/>
            <w:color w:val="3e3e3e"/>
            <w:sz w:val="28"/>
            <w:szCs w:val="28"/>
            <w:u w:color="3e3e3e"/>
            <w:rtl w:val="0"/>
            <w:lang w:val="en-US"/>
          </w:rPr>
          <w:delText>”</w:delText>
        </w:r>
      </w:del>
      <w:del w:id="428" w:date="2016-08-31T00:35:17Z" w:author="Xu Zhang">
        <w:r>
          <w:rPr>
            <w:rFonts w:ascii="微软雅黑" w:cs="微软雅黑" w:hAnsi="微软雅黑" w:eastAsia="微软雅黑"/>
            <w:color w:val="3e3e3e"/>
            <w:sz w:val="28"/>
            <w:szCs w:val="28"/>
            <w:u w:color="3e3e3e"/>
            <w:rtl w:val="0"/>
            <w:lang w:val="zh-TW" w:eastAsia="zh-TW"/>
          </w:rPr>
          <w:delText>的名义将他们驱逐。固然，由于过去一些影视作品的片面塑造，在普通人群中形成了男同性恋</w:delText>
        </w:r>
      </w:del>
      <w:del w:id="429" w:date="2016-08-31T00:35:17Z" w:author="Xu Zhang">
        <w:r>
          <w:rPr>
            <w:rFonts w:ascii="微软雅黑" w:cs="微软雅黑" w:hAnsi="微软雅黑" w:eastAsia="微软雅黑"/>
            <w:color w:val="3e3e3e"/>
            <w:sz w:val="28"/>
            <w:szCs w:val="28"/>
            <w:u w:color="3e3e3e"/>
            <w:rtl w:val="0"/>
            <w:lang w:val="en-US"/>
          </w:rPr>
          <w:delText>“</w:delText>
        </w:r>
      </w:del>
      <w:del w:id="430" w:date="2016-08-31T00:35:17Z" w:author="Xu Zhang">
        <w:r>
          <w:rPr>
            <w:rFonts w:ascii="微软雅黑" w:cs="微软雅黑" w:hAnsi="微软雅黑" w:eastAsia="微软雅黑"/>
            <w:color w:val="3e3e3e"/>
            <w:sz w:val="28"/>
            <w:szCs w:val="28"/>
            <w:u w:color="3e3e3e"/>
            <w:rtl w:val="0"/>
            <w:lang w:val="zh-TW" w:eastAsia="zh-TW"/>
          </w:rPr>
          <w:delText>娘娘腔</w:delText>
        </w:r>
      </w:del>
      <w:del w:id="431" w:date="2016-08-31T00:35:17Z" w:author="Xu Zhang">
        <w:r>
          <w:rPr>
            <w:rFonts w:ascii="微软雅黑" w:cs="微软雅黑" w:hAnsi="微软雅黑" w:eastAsia="微软雅黑"/>
            <w:color w:val="3e3e3e"/>
            <w:sz w:val="28"/>
            <w:szCs w:val="28"/>
            <w:u w:color="3e3e3e"/>
            <w:rtl w:val="0"/>
            <w:lang w:val="en-US"/>
          </w:rPr>
          <w:delText>”</w:delText>
        </w:r>
      </w:del>
      <w:del w:id="432" w:date="2016-08-31T00:35:17Z" w:author="Xu Zhang">
        <w:r>
          <w:rPr>
            <w:rFonts w:ascii="微软雅黑" w:cs="微软雅黑" w:hAnsi="微软雅黑" w:eastAsia="微软雅黑"/>
            <w:color w:val="3e3e3e"/>
            <w:sz w:val="28"/>
            <w:szCs w:val="28"/>
            <w:u w:color="3e3e3e"/>
            <w:rtl w:val="0"/>
            <w:lang w:val="zh-TW" w:eastAsia="zh-TW"/>
          </w:rPr>
          <w:delText>、女同性恋</w:delText>
        </w:r>
      </w:del>
      <w:del w:id="433" w:date="2016-08-31T00:35:17Z" w:author="Xu Zhang">
        <w:r>
          <w:rPr>
            <w:rFonts w:ascii="微软雅黑" w:cs="微软雅黑" w:hAnsi="微软雅黑" w:eastAsia="微软雅黑"/>
            <w:color w:val="3e3e3e"/>
            <w:sz w:val="28"/>
            <w:szCs w:val="28"/>
            <w:u w:color="3e3e3e"/>
            <w:rtl w:val="0"/>
            <w:lang w:val="en-US"/>
          </w:rPr>
          <w:delText>“</w:delText>
        </w:r>
      </w:del>
      <w:del w:id="434" w:date="2016-08-31T00:35:17Z" w:author="Xu Zhang">
        <w:r>
          <w:rPr>
            <w:rFonts w:ascii="微软雅黑" w:cs="微软雅黑" w:hAnsi="微软雅黑" w:eastAsia="微软雅黑"/>
            <w:color w:val="3e3e3e"/>
            <w:sz w:val="28"/>
            <w:szCs w:val="28"/>
            <w:u w:color="3e3e3e"/>
            <w:rtl w:val="0"/>
            <w:lang w:val="zh-TW" w:eastAsia="zh-TW"/>
          </w:rPr>
          <w:delText>爷们儿</w:delText>
        </w:r>
      </w:del>
      <w:del w:id="435" w:date="2016-08-31T00:35:17Z" w:author="Xu Zhang">
        <w:r>
          <w:rPr>
            <w:rFonts w:ascii="微软雅黑" w:cs="微软雅黑" w:hAnsi="微软雅黑" w:eastAsia="微软雅黑"/>
            <w:color w:val="3e3e3e"/>
            <w:sz w:val="28"/>
            <w:szCs w:val="28"/>
            <w:u w:color="3e3e3e"/>
            <w:rtl w:val="0"/>
            <w:lang w:val="en-US"/>
          </w:rPr>
          <w:delText>”</w:delText>
        </w:r>
      </w:del>
      <w:del w:id="436" w:date="2016-08-31T00:35:17Z" w:author="Xu Zhang">
        <w:r>
          <w:rPr>
            <w:rFonts w:ascii="微软雅黑" w:cs="微软雅黑" w:hAnsi="微软雅黑" w:eastAsia="微软雅黑"/>
            <w:color w:val="3e3e3e"/>
            <w:sz w:val="28"/>
            <w:szCs w:val="28"/>
            <w:u w:color="3e3e3e"/>
            <w:rtl w:val="0"/>
            <w:lang w:val="zh-TW" w:eastAsia="zh-TW"/>
          </w:rPr>
          <w:delText>的刻板印象，然而同志群体中这样的内部排挤只会是矫枉过正、本末倒置。</w:delText>
        </w:r>
      </w:del>
      <w:ins w:id="437" w:date="2016-08-31T00:46:04Z" w:author="Xu Zhang">
        <w:r>
          <w:rPr>
            <w:sz w:val="24"/>
            <w:szCs w:val="24"/>
            <w:rtl w:val="0"/>
            <w:lang w:val="zh-CN" w:eastAsia="zh-CN"/>
          </w:rPr>
          <w:t>性别气质二元刻板印象、身体羞辱、荡妇污名和性压抑文化等。也许大家没有办法成为学术派性别理论家，但是一颗包容的心和更大的想象力，是面对这个世界的更好方式。</w:t>
        </w:r>
      </w:ins>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pacing w:after="0" w:line="240" w:lineRule="auto"/>
        <w:rPr>
          <w:rFonts w:ascii="Times New Roman" w:cs="Times New Roman" w:hAnsi="Times New Roman" w:eastAsia="Times New Roman"/>
          <w:sz w:val="44"/>
          <w:szCs w:val="44"/>
          <w:lang w:val="zh-TW" w:eastAsia="zh-TW"/>
        </w:rPr>
      </w:pPr>
      <w:r>
        <w:rPr>
          <w:rFonts w:ascii="MS Mincho" w:cs="MS Mincho" w:hAnsi="MS Mincho" w:eastAsia="MS Mincho"/>
          <w:sz w:val="40"/>
          <w:szCs w:val="40"/>
          <w:rtl w:val="0"/>
          <w:lang w:val="zh-TW" w:eastAsia="zh-TW"/>
        </w:rPr>
        <w:t>我</w:t>
      </w:r>
      <w:r>
        <w:rPr>
          <w:rFonts w:ascii="宋体" w:cs="宋体" w:hAnsi="宋体" w:eastAsia="宋体"/>
          <w:sz w:val="40"/>
          <w:szCs w:val="40"/>
          <w:rtl w:val="0"/>
          <w:lang w:val="zh-TW" w:eastAsia="zh-TW"/>
        </w:rPr>
        <w:t>们</w:t>
      </w:r>
      <w:r>
        <w:rPr>
          <w:rFonts w:ascii="MS Mincho" w:cs="MS Mincho" w:hAnsi="MS Mincho" w:eastAsia="MS Mincho"/>
          <w:sz w:val="40"/>
          <w:szCs w:val="40"/>
          <w:rtl w:val="0"/>
          <w:lang w:val="zh-TW" w:eastAsia="zh-TW"/>
        </w:rPr>
        <w:t>以后的生活怎么</w:t>
      </w:r>
      <w:r>
        <w:rPr>
          <w:rFonts w:ascii="宋体" w:cs="宋体" w:hAnsi="宋体" w:eastAsia="宋体"/>
          <w:sz w:val="40"/>
          <w:szCs w:val="40"/>
          <w:rtl w:val="0"/>
          <w:lang w:val="zh-TW" w:eastAsia="zh-TW"/>
        </w:rPr>
        <w:t>办</w:t>
      </w:r>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rFonts w:ascii="Helvetica Neue" w:cs="Helvetica Neue" w:hAnsi="Helvetica Neue" w:eastAsia="Helvetica Neue"/>
          <w:color w:val="3e3e3e"/>
          <w:sz w:val="40"/>
          <w:szCs w:val="40"/>
          <w:u w:color="3e3e3e"/>
          <w:lang w:val="zh-TW" w:eastAsia="zh-TW"/>
        </w:rPr>
      </w:pPr>
      <w:r>
        <w:rPr>
          <w:rFonts w:ascii="微软雅黑" w:cs="微软雅黑" w:hAnsi="微软雅黑" w:eastAsia="微软雅黑"/>
          <w:color w:val="3e3e3e"/>
          <w:sz w:val="28"/>
          <w:szCs w:val="28"/>
          <w:u w:color="3e3e3e"/>
          <w:rtl w:val="0"/>
          <w:lang w:val="zh-TW" w:eastAsia="zh-TW"/>
        </w:rPr>
        <w:t>人们对于</w:t>
      </w:r>
      <w:ins w:id="438" w:date="2016-08-31T00:46:32Z" w:author="Xu Zhang">
        <w:r>
          <w:rPr>
            <w:sz w:val="24"/>
            <w:szCs w:val="24"/>
            <w:rtl w:val="0"/>
            <w:lang w:val="zh-CN" w:eastAsia="zh-CN"/>
          </w:rPr>
          <w:t>性少数群体的认知</w:t>
        </w:r>
      </w:ins>
      <w:del w:id="439" w:date="2016-08-31T00:46:24Z" w:author="Xu Zhang">
        <w:r>
          <w:rPr>
            <w:rFonts w:ascii="微软雅黑" w:cs="微软雅黑" w:hAnsi="微软雅黑" w:eastAsia="微软雅黑"/>
            <w:color w:val="3e3e3e"/>
            <w:sz w:val="28"/>
            <w:szCs w:val="28"/>
            <w:u w:color="3e3e3e"/>
            <w:rtl w:val="0"/>
            <w:lang w:val="zh-TW" w:eastAsia="zh-TW"/>
          </w:rPr>
          <w:delText>同性恋的</w:delText>
        </w:r>
      </w:del>
      <w:del w:id="440" w:date="2016-08-31T00:46:29Z" w:author="Xu Zhang">
        <w:r>
          <w:rPr>
            <w:rFonts w:ascii="微软雅黑" w:cs="微软雅黑" w:hAnsi="微软雅黑" w:eastAsia="微软雅黑"/>
            <w:color w:val="3e3e3e"/>
            <w:sz w:val="28"/>
            <w:szCs w:val="28"/>
            <w:u w:color="3e3e3e"/>
            <w:rtl w:val="0"/>
            <w:lang w:val="zh-TW" w:eastAsia="zh-TW"/>
          </w:rPr>
          <w:delText>人是</w:delText>
        </w:r>
      </w:del>
      <w:r>
        <w:rPr>
          <w:rFonts w:ascii="微软雅黑" w:cs="微软雅黑" w:hAnsi="微软雅黑" w:eastAsia="微软雅黑"/>
          <w:color w:val="3e3e3e"/>
          <w:sz w:val="28"/>
          <w:szCs w:val="28"/>
          <w:u w:color="3e3e3e"/>
          <w:rtl w:val="0"/>
          <w:lang w:val="zh-TW" w:eastAsia="zh-TW"/>
        </w:rPr>
        <w:t>是不断变化的，就像同性婚姻也经历了从无到有，从少到多</w:t>
      </w:r>
      <w:ins w:id="441" w:date="2016-08-31T00:50:38Z" w:author="Xu Zhang">
        <w:r>
          <w:rPr>
            <w:rFonts w:ascii="微软雅黑" w:cs="微软雅黑" w:hAnsi="微软雅黑" w:eastAsia="微软雅黑"/>
            <w:color w:val="3e3e3e"/>
            <w:sz w:val="28"/>
            <w:szCs w:val="28"/>
            <w:u w:color="3e3e3e"/>
            <w:rtl w:val="0"/>
            <w:lang w:val="zh-CN" w:eastAsia="zh-CN"/>
          </w:rPr>
          <w:t>；</w:t>
        </w:r>
      </w:ins>
      <w:ins w:id="442" w:date="2016-08-31T00:50:38Z" w:author="Xu Zhang">
        <w:r>
          <w:rPr>
            <w:sz w:val="24"/>
            <w:szCs w:val="24"/>
            <w:rtl w:val="0"/>
            <w:lang w:val="zh-CN" w:eastAsia="zh-CN"/>
          </w:rPr>
          <w:t>性别重置手术、身份证性别更换乃至性别友好厕所也逐渐被接受和实行</w:t>
        </w:r>
      </w:ins>
      <w:r>
        <w:rPr>
          <w:rFonts w:ascii="微软雅黑" w:cs="微软雅黑" w:hAnsi="微软雅黑" w:eastAsia="微软雅黑"/>
          <w:color w:val="3e3e3e"/>
          <w:sz w:val="28"/>
          <w:szCs w:val="28"/>
          <w:u w:color="3e3e3e"/>
          <w:rtl w:val="0"/>
          <w:lang w:val="zh-TW" w:eastAsia="zh-TW"/>
        </w:rPr>
        <w:t>。</w:t>
      </w:r>
      <w:del w:id="443" w:date="2016-08-31T00:50:19Z" w:author="Xu Zhang">
        <w:r>
          <w:rPr>
            <w:rFonts w:ascii="微软雅黑" w:cs="微软雅黑" w:hAnsi="微软雅黑" w:eastAsia="微软雅黑"/>
            <w:color w:val="3e3e3e"/>
            <w:sz w:val="28"/>
            <w:szCs w:val="28"/>
            <w:u w:color="3e3e3e"/>
            <w:rtl w:val="0"/>
            <w:lang w:val="zh-TW" w:eastAsia="zh-TW"/>
          </w:rPr>
          <w:delText>目前世界上有近四分之一的国家承认同性伴侣关系（同性婚姻、</w:delText>
        </w:r>
      </w:del>
      <w:commentRangeStart w:id="444"/>
      <w:del w:id="445" w:date="2016-08-31T00:50:19Z" w:author="Xu Zhang">
        <w:r>
          <w:rPr>
            <w:rFonts w:ascii="微软雅黑" w:cs="微软雅黑" w:hAnsi="微软雅黑" w:eastAsia="微软雅黑"/>
            <w:color w:val="3e3e3e"/>
            <w:sz w:val="28"/>
            <w:szCs w:val="28"/>
            <w:u w:color="3e3e3e"/>
            <w:rtl w:val="0"/>
            <w:lang w:val="zh-TW" w:eastAsia="zh-TW"/>
          </w:rPr>
          <w:delText>民事结合</w:delText>
        </w:r>
      </w:del>
      <w:commentRangeEnd w:id="444"/>
      <w:r>
        <w:commentReference w:id="444"/>
      </w:r>
      <w:del w:id="446" w:date="2016-08-31T00:50:19Z" w:author="Xu Zhang">
        <w:r>
          <w:rPr>
            <w:rFonts w:ascii="微软雅黑" w:cs="微软雅黑" w:hAnsi="微软雅黑" w:eastAsia="微软雅黑"/>
            <w:color w:val="3e3e3e"/>
            <w:sz w:val="28"/>
            <w:szCs w:val="28"/>
            <w:u w:color="3e3e3e"/>
            <w:rtl w:val="0"/>
            <w:lang w:val="zh-TW" w:eastAsia="zh-TW"/>
          </w:rPr>
          <w:delText>等）。尽</w:delText>
        </w:r>
      </w:del>
      <w:del w:id="447" w:date="2016-08-31T00:50:19Z" w:author="Xu Zhang">
        <w:r>
          <w:rPr>
            <w:rFonts w:ascii="微软雅黑" w:cs="微软雅黑" w:hAnsi="微软雅黑" w:eastAsia="微软雅黑"/>
            <w:color w:val="3e3e3e"/>
            <w:sz w:val="28"/>
            <w:szCs w:val="28"/>
            <w:u w:color="3e3e3e"/>
            <w:rtl w:val="0"/>
            <w:lang w:val="zh-TW" w:eastAsia="zh-TW"/>
          </w:rPr>
          <w:delText>管</w:delText>
        </w:r>
      </w:del>
      <w:r>
        <w:rPr>
          <w:rFonts w:ascii="微软雅黑" w:cs="微软雅黑" w:hAnsi="微软雅黑" w:eastAsia="微软雅黑"/>
          <w:color w:val="3e3e3e"/>
          <w:sz w:val="28"/>
          <w:szCs w:val="28"/>
          <w:u w:color="3e3e3e"/>
          <w:rtl w:val="0"/>
          <w:lang w:val="zh-TW" w:eastAsia="zh-TW"/>
        </w:rPr>
        <w:t>在我国，</w:t>
      </w:r>
      <w:ins w:id="448" w:date="2016-08-31T00:47:12Z" w:author="Xu Zhang">
        <w:r>
          <w:rPr>
            <w:sz w:val="24"/>
            <w:szCs w:val="24"/>
            <w:rtl w:val="0"/>
            <w:lang w:val="zh-CN" w:eastAsia="zh-CN"/>
          </w:rPr>
          <w:t>对性少数人群的</w:t>
        </w:r>
      </w:ins>
      <w:del w:id="449" w:date="2016-08-31T00:46:55Z" w:author="Xu Zhang">
        <w:r>
          <w:rPr>
            <w:rFonts w:ascii="微软雅黑" w:cs="微软雅黑" w:hAnsi="微软雅黑" w:eastAsia="微软雅黑"/>
            <w:color w:val="3e3e3e"/>
            <w:sz w:val="28"/>
            <w:szCs w:val="28"/>
            <w:u w:color="3e3e3e"/>
            <w:rtl w:val="0"/>
            <w:lang w:val="zh-TW" w:eastAsia="zh-TW"/>
          </w:rPr>
          <w:delText>这项工程</w:delText>
        </w:r>
      </w:del>
      <w:ins w:id="450" w:date="2016-08-31T00:50:14Z" w:author="Xu Zhang">
        <w:r>
          <w:rPr>
            <w:sz w:val="24"/>
            <w:szCs w:val="24"/>
            <w:rtl w:val="0"/>
            <w:lang w:val="zh-CN" w:eastAsia="zh-CN"/>
          </w:rPr>
          <w:t>权益的争取</w:t>
        </w:r>
      </w:ins>
      <w:r>
        <w:rPr>
          <w:rFonts w:ascii="微软雅黑" w:cs="微软雅黑" w:hAnsi="微软雅黑" w:eastAsia="微软雅黑"/>
          <w:color w:val="3e3e3e"/>
          <w:sz w:val="28"/>
          <w:szCs w:val="28"/>
          <w:u w:color="3e3e3e"/>
          <w:rtl w:val="0"/>
          <w:lang w:val="zh-TW" w:eastAsia="zh-TW"/>
        </w:rPr>
        <w:t>才刚刚起步，它的推动需要大家的努力，</w:t>
      </w:r>
      <w:ins w:id="451" w:date="2016-08-31T00:51:04Z" w:author="Xu Zhang">
        <w:r>
          <w:rPr>
            <w:sz w:val="24"/>
            <w:szCs w:val="24"/>
            <w:rtl w:val="0"/>
            <w:lang w:val="zh-CN" w:eastAsia="zh-CN"/>
          </w:rPr>
          <w:t>相信</w:t>
        </w:r>
      </w:ins>
      <w:del w:id="452" w:date="2016-08-31T00:51:03Z" w:author="Xu Zhang">
        <w:r>
          <w:rPr>
            <w:rFonts w:ascii="微软雅黑" w:cs="微软雅黑" w:hAnsi="微软雅黑" w:eastAsia="微软雅黑"/>
            <w:color w:val="3e3e3e"/>
            <w:sz w:val="28"/>
            <w:szCs w:val="28"/>
            <w:u w:color="3e3e3e"/>
            <w:rtl w:val="0"/>
            <w:lang w:val="zh-TW" w:eastAsia="zh-TW"/>
          </w:rPr>
          <w:delText>迟早</w:delText>
        </w:r>
      </w:del>
      <w:r>
        <w:rPr>
          <w:rFonts w:ascii="微软雅黑" w:cs="微软雅黑" w:hAnsi="微软雅黑" w:eastAsia="微软雅黑"/>
          <w:color w:val="3e3e3e"/>
          <w:sz w:val="28"/>
          <w:szCs w:val="28"/>
          <w:u w:color="3e3e3e"/>
          <w:rtl w:val="0"/>
          <w:lang w:val="zh-TW" w:eastAsia="zh-TW"/>
        </w:rPr>
        <w:t>有一</w:t>
      </w:r>
      <w:ins w:id="453" w:date="2016-08-31T00:51:07Z" w:author="Xu Zhang">
        <w:r>
          <w:rPr>
            <w:sz w:val="24"/>
            <w:szCs w:val="24"/>
            <w:rtl w:val="0"/>
            <w:lang w:val="zh-CN" w:eastAsia="zh-CN"/>
          </w:rPr>
          <w:t>天</w:t>
        </w:r>
      </w:ins>
      <w:del w:id="454" w:date="2016-08-31T00:51:06Z" w:author="Xu Zhang">
        <w:r>
          <w:rPr>
            <w:rFonts w:ascii="微软雅黑" w:cs="微软雅黑" w:hAnsi="微软雅黑" w:eastAsia="微软雅黑"/>
            <w:color w:val="3e3e3e"/>
            <w:sz w:val="28"/>
            <w:szCs w:val="28"/>
            <w:u w:color="3e3e3e"/>
            <w:rtl w:val="0"/>
            <w:lang w:val="zh-TW" w:eastAsia="zh-TW"/>
          </w:rPr>
          <w:delText>点</w:delText>
        </w:r>
      </w:del>
      <w:r>
        <w:rPr>
          <w:rFonts w:ascii="微软雅黑" w:cs="微软雅黑" w:hAnsi="微软雅黑" w:eastAsia="微软雅黑"/>
          <w:color w:val="3e3e3e"/>
          <w:sz w:val="28"/>
          <w:szCs w:val="28"/>
          <w:u w:color="3e3e3e"/>
          <w:rtl w:val="0"/>
          <w:lang w:val="zh-TW" w:eastAsia="zh-TW"/>
        </w:rPr>
        <w:t>你能过上你向往的生活。</w:t>
      </w:r>
      <w:del w:id="455" w:date="2016-08-31T00:51:25Z" w:author="Xu Zhang">
        <w:r>
          <w:rPr>
            <w:rFonts w:ascii="微软雅黑" w:cs="微软雅黑" w:hAnsi="微软雅黑" w:eastAsia="微软雅黑"/>
            <w:color w:val="3e3e3e"/>
            <w:sz w:val="28"/>
            <w:szCs w:val="28"/>
            <w:u w:color="3e3e3e"/>
            <w:rtl w:val="0"/>
            <w:lang w:val="zh-TW" w:eastAsia="zh-TW"/>
          </w:rPr>
          <w:delText>关于生育和养老的问题现有的技术手段完全可以解决对此完全不需要多虑</w:delText>
        </w:r>
      </w:del>
      <w:ins w:id="456" w:date="2016-08-31T00:52:50Z" w:author="Xu Zhang">
        <w:r>
          <w:rPr>
            <w:sz w:val="24"/>
            <w:szCs w:val="24"/>
            <w:rtl w:val="0"/>
            <w:lang w:val="zh-CN" w:eastAsia="zh-CN"/>
          </w:rPr>
          <w:t>在职场友好环境、同志生育</w:t>
        </w:r>
      </w:ins>
      <w:ins w:id="457" w:date="2016-08-31T00:52:50Z" w:author="Xu Zhang">
        <w:r>
          <w:rPr>
            <w:sz w:val="24"/>
            <w:szCs w:val="24"/>
            <w:rtl w:val="0"/>
            <w:lang w:val="zh-CN" w:eastAsia="zh-CN"/>
          </w:rPr>
          <w:t>/</w:t>
        </w:r>
      </w:ins>
      <w:ins w:id="458" w:date="2016-08-31T00:52:50Z" w:author="Xu Zhang">
        <w:r>
          <w:rPr>
            <w:sz w:val="24"/>
            <w:szCs w:val="24"/>
            <w:rtl w:val="0"/>
            <w:lang w:val="zh-CN" w:eastAsia="zh-CN"/>
          </w:rPr>
          <w:t>婚姻</w:t>
        </w:r>
      </w:ins>
      <w:del w:id="459" w:date="2016-08-31T00:51:25Z" w:author="Xu Zhang">
        <w:r>
          <w:rPr>
            <w:rFonts w:ascii="微软雅黑" w:cs="微软雅黑" w:hAnsi="微软雅黑" w:eastAsia="微软雅黑"/>
            <w:color w:val="3e3e3e"/>
            <w:sz w:val="28"/>
            <w:szCs w:val="28"/>
            <w:u w:color="3e3e3e"/>
            <w:rtl w:val="0"/>
            <w:lang w:val="zh-TW" w:eastAsia="zh-TW"/>
          </w:rPr>
          <w:delText>。</w:delText>
        </w:r>
      </w:del>
      <w:ins w:id="460" w:date="2016-08-31T00:52:55Z" w:author="Xu Zhang">
        <w:r>
          <w:rPr>
            <w:rFonts w:ascii="微软雅黑" w:cs="微软雅黑" w:hAnsi="微软雅黑" w:eastAsia="微软雅黑"/>
            <w:color w:val="3e3e3e"/>
            <w:sz w:val="28"/>
            <w:szCs w:val="28"/>
            <w:u w:color="3e3e3e"/>
            <w:rtl w:val="0"/>
            <w:lang w:val="zh-CN" w:eastAsia="zh-CN"/>
          </w:rPr>
          <w:t>、</w:t>
        </w:r>
      </w:ins>
      <w:ins w:id="461" w:date="2016-08-31T00:52:55Z" w:author="Xu Zhang">
        <w:r>
          <w:rPr>
            <w:sz w:val="24"/>
            <w:szCs w:val="24"/>
            <w:rtl w:val="0"/>
            <w:lang w:val="zh-CN" w:eastAsia="zh-CN"/>
          </w:rPr>
          <w:t>跨性别医学支持、同志养老领域，国内都已经有了相应的组织机构在为此努力。</w:t>
        </w:r>
      </w:ins>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rFonts w:ascii="Helvetica Neue" w:cs="Helvetica Neue" w:hAnsi="Helvetica Neue" w:eastAsia="Helvetica Neue"/>
          <w:color w:val="3e3e3e"/>
          <w:sz w:val="40"/>
          <w:szCs w:val="40"/>
          <w:u w:color="3e3e3e"/>
          <w:lang w:val="zh-TW" w:eastAsia="zh-TW"/>
        </w:rPr>
      </w:pPr>
      <w:r>
        <w:rPr>
          <w:rFonts w:ascii="微软雅黑" w:cs="微软雅黑" w:hAnsi="微软雅黑" w:eastAsia="微软雅黑"/>
          <w:color w:val="3e3e3e"/>
          <w:sz w:val="28"/>
          <w:szCs w:val="28"/>
          <w:u w:color="3e3e3e"/>
          <w:rtl w:val="0"/>
          <w:lang w:val="zh-TW" w:eastAsia="zh-TW"/>
        </w:rPr>
        <w:t>爱情并不是一个人生活的全部，我们需要感情，也需要独立于世的能力，这些都是构成我们一生密不可分的整体，因此没有必要去把自己的</w:t>
      </w:r>
      <w:ins w:id="462" w:date="2016-08-31T00:53:12Z" w:author="Xu Zhang">
        <w:r>
          <w:rPr>
            <w:sz w:val="24"/>
            <w:szCs w:val="24"/>
            <w:rtl w:val="0"/>
            <w:lang w:val="zh-CN" w:eastAsia="zh-CN"/>
          </w:rPr>
          <w:t>性别认同、</w:t>
        </w:r>
      </w:ins>
      <w:r>
        <w:rPr>
          <w:rFonts w:ascii="微软雅黑" w:cs="微软雅黑" w:hAnsi="微软雅黑" w:eastAsia="微软雅黑"/>
          <w:color w:val="3e3e3e"/>
          <w:sz w:val="28"/>
          <w:szCs w:val="28"/>
          <w:u w:color="3e3e3e"/>
          <w:rtl w:val="0"/>
          <w:lang w:val="zh-TW" w:eastAsia="zh-TW"/>
        </w:rPr>
        <w:t>性取向与自我割裂开来，接纳自己，勇敢做自己，当爱情来到的时候勇敢抓住，当爱情还没来的时候，就努力让自己变得更优秀。</w:t>
      </w:r>
    </w:p>
    <w:p>
      <w:pPr>
        <w:pStyle w:val="Normal.0"/>
        <w:shd w:val="clear" w:color="auto" w:fill="ffffff"/>
        <w:spacing w:after="0" w:line="360" w:lineRule="atLeast"/>
        <w:rPr>
          <w:rFonts w:ascii="Helvetica Neue" w:cs="Helvetica Neue" w:hAnsi="Helvetica Neue" w:eastAsia="Helvetica Neue"/>
          <w:color w:val="ff0000"/>
          <w:sz w:val="36"/>
          <w:szCs w:val="36"/>
          <w:u w:color="ff0000"/>
        </w:rPr>
      </w:pPr>
    </w:p>
    <w:p>
      <w:pPr>
        <w:pStyle w:val="Normal.0"/>
        <w:spacing w:after="0" w:line="240" w:lineRule="auto"/>
        <w:rPr>
          <w:rFonts w:ascii="Times New Roman" w:cs="Times New Roman" w:hAnsi="Times New Roman" w:eastAsia="Times New Roman"/>
          <w:sz w:val="44"/>
          <w:szCs w:val="44"/>
          <w:lang w:val="zh-TW" w:eastAsia="zh-TW"/>
        </w:rPr>
      </w:pPr>
      <w:r>
        <w:rPr>
          <w:rFonts w:ascii="MS Mincho" w:cs="MS Mincho" w:hAnsi="MS Mincho" w:eastAsia="MS Mincho"/>
          <w:b w:val="1"/>
          <w:bCs w:val="1"/>
          <w:sz w:val="44"/>
          <w:szCs w:val="44"/>
          <w:rtl w:val="0"/>
          <w:lang w:val="zh-TW" w:eastAsia="zh-TW"/>
        </w:rPr>
        <w:t>安全篇</w:t>
      </w:r>
    </w:p>
    <w:p>
      <w:pPr>
        <w:pStyle w:val="Normal.0"/>
        <w:spacing w:after="0" w:line="420" w:lineRule="atLeast"/>
        <w:rPr>
          <w:rFonts w:ascii="Helvetica Neue" w:cs="Helvetica Neue" w:hAnsi="Helvetica Neue" w:eastAsia="Helvetica Neue"/>
          <w:sz w:val="40"/>
          <w:szCs w:val="40"/>
        </w:rPr>
      </w:pPr>
    </w:p>
    <w:p>
      <w:pPr>
        <w:pStyle w:val="Normal.0"/>
        <w:spacing w:after="0" w:line="240" w:lineRule="auto"/>
        <w:rPr>
          <w:rFonts w:ascii="Times New Roman" w:cs="Times New Roman" w:hAnsi="Times New Roman" w:eastAsia="Times New Roman"/>
          <w:sz w:val="44"/>
          <w:szCs w:val="44"/>
          <w:lang w:val="zh-TW" w:eastAsia="zh-TW"/>
        </w:rPr>
      </w:pPr>
      <w:del w:id="463" w:date="2016-09-02T00:14:17Z" w:author="Xu Zhang">
        <w:r>
          <w:rPr>
            <w:rFonts w:ascii="MS Mincho" w:cs="MS Mincho" w:hAnsi="MS Mincho" w:eastAsia="MS Mincho"/>
            <w:sz w:val="40"/>
            <w:szCs w:val="40"/>
            <w:rtl w:val="0"/>
            <w:lang w:val="zh-TW" w:eastAsia="zh-TW"/>
          </w:rPr>
          <w:delText>法律上的</w:delText>
        </w:r>
      </w:del>
      <w:r>
        <w:rPr>
          <w:rFonts w:ascii="MS Mincho" w:cs="MS Mincho" w:hAnsi="MS Mincho" w:eastAsia="MS Mincho"/>
          <w:sz w:val="40"/>
          <w:szCs w:val="40"/>
          <w:rtl w:val="0"/>
          <w:lang w:val="zh-TW" w:eastAsia="zh-TW"/>
        </w:rPr>
        <w:t>性安全</w:t>
      </w:r>
      <w:ins w:id="464" w:date="2016-09-02T01:16:31Z" w:author="Xu Zhang">
        <w:r>
          <w:rPr>
            <w:sz w:val="24"/>
            <w:szCs w:val="24"/>
            <w:rtl w:val="0"/>
            <w:lang w:val="zh-CN" w:eastAsia="zh-CN"/>
          </w:rPr>
          <w:t>和暴力</w:t>
        </w:r>
      </w:ins>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rFonts w:ascii="Helvetica Neue" w:cs="Helvetica Neue" w:hAnsi="Helvetica Neue" w:eastAsia="Helvetica Neue"/>
          <w:color w:val="3e3e3e"/>
          <w:sz w:val="40"/>
          <w:szCs w:val="40"/>
          <w:u w:color="3e3e3e"/>
        </w:rPr>
      </w:pPr>
      <w:r>
        <w:rPr>
          <w:rFonts w:ascii="微软雅黑" w:cs="微软雅黑" w:hAnsi="微软雅黑" w:eastAsia="微软雅黑"/>
          <w:color w:val="3e3e3e"/>
          <w:sz w:val="28"/>
          <w:szCs w:val="28"/>
          <w:u w:color="3e3e3e"/>
          <w:rtl w:val="0"/>
          <w:lang w:val="zh-TW" w:eastAsia="zh-TW"/>
        </w:rPr>
        <w:t>与女性发生自愿性关系的最低安全线是</w:t>
      </w:r>
      <w:r>
        <w:rPr>
          <w:rFonts w:ascii="微软雅黑" w:cs="微软雅黑" w:hAnsi="微软雅黑" w:eastAsia="微软雅黑"/>
          <w:color w:val="3e3e3e"/>
          <w:sz w:val="28"/>
          <w:szCs w:val="28"/>
          <w:u w:color="3e3e3e"/>
          <w:rtl w:val="0"/>
          <w:lang w:val="en-US"/>
        </w:rPr>
        <w:t xml:space="preserve">14 </w:t>
      </w:r>
      <w:r>
        <w:rPr>
          <w:rFonts w:ascii="微软雅黑" w:cs="微软雅黑" w:hAnsi="微软雅黑" w:eastAsia="微软雅黑"/>
          <w:color w:val="3e3e3e"/>
          <w:sz w:val="28"/>
          <w:szCs w:val="28"/>
          <w:u w:color="3e3e3e"/>
          <w:rtl w:val="0"/>
          <w:lang w:val="zh-TW" w:eastAsia="zh-TW"/>
        </w:rPr>
        <w:t>周岁，与未满</w:t>
      </w:r>
      <w:r>
        <w:rPr>
          <w:rFonts w:ascii="微软雅黑" w:cs="微软雅黑" w:hAnsi="微软雅黑" w:eastAsia="微软雅黑"/>
          <w:color w:val="3e3e3e"/>
          <w:sz w:val="28"/>
          <w:szCs w:val="28"/>
          <w:u w:color="3e3e3e"/>
          <w:rtl w:val="0"/>
          <w:lang w:val="en-US"/>
        </w:rPr>
        <w:t xml:space="preserve">14 </w:t>
      </w:r>
      <w:r>
        <w:rPr>
          <w:rFonts w:ascii="微软雅黑" w:cs="微软雅黑" w:hAnsi="微软雅黑" w:eastAsia="微软雅黑"/>
          <w:color w:val="3e3e3e"/>
          <w:sz w:val="28"/>
          <w:szCs w:val="28"/>
          <w:u w:color="3e3e3e"/>
          <w:rtl w:val="0"/>
          <w:lang w:val="zh-TW" w:eastAsia="zh-TW"/>
        </w:rPr>
        <w:t>周岁的女性发生性关系无论对方是否自愿都以强奸论处。如果以性以外的方式可能会被猥亵儿童论处。与男性发生自愿性行为目前没有定论，但是与未满</w:t>
      </w:r>
      <w:r>
        <w:rPr>
          <w:rFonts w:ascii="微软雅黑" w:cs="微软雅黑" w:hAnsi="微软雅黑" w:eastAsia="微软雅黑"/>
          <w:color w:val="3e3e3e"/>
          <w:sz w:val="28"/>
          <w:szCs w:val="28"/>
          <w:u w:color="3e3e3e"/>
          <w:rtl w:val="0"/>
          <w:lang w:val="en-US"/>
        </w:rPr>
        <w:t xml:space="preserve">14 </w:t>
      </w:r>
      <w:r>
        <w:rPr>
          <w:rFonts w:ascii="微软雅黑" w:cs="微软雅黑" w:hAnsi="微软雅黑" w:eastAsia="微软雅黑"/>
          <w:color w:val="3e3e3e"/>
          <w:sz w:val="28"/>
          <w:szCs w:val="28"/>
          <w:u w:color="3e3e3e"/>
          <w:rtl w:val="0"/>
          <w:lang w:val="zh-TW" w:eastAsia="zh-TW"/>
        </w:rPr>
        <w:t>周岁的男性发生性关系无论对方是否自愿可能会被猥亵儿童论处。</w:t>
      </w:r>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ins w:id="465" w:date="2016-09-02T01:21:59Z" w:author="Xu Zhang"/>
          <w:rFonts w:ascii="微软雅黑" w:cs="微软雅黑" w:hAnsi="微软雅黑" w:eastAsia="微软雅黑"/>
          <w:color w:val="3e3e3e"/>
          <w:sz w:val="28"/>
          <w:szCs w:val="28"/>
          <w:u w:color="3e3e3e"/>
          <w:lang w:val="zh-TW" w:eastAsia="zh-TW"/>
        </w:rPr>
      </w:pPr>
      <w:r>
        <w:rPr>
          <w:rFonts w:ascii="微软雅黑" w:cs="微软雅黑" w:hAnsi="微软雅黑" w:eastAsia="微软雅黑"/>
          <w:color w:val="3e3e3e"/>
          <w:sz w:val="28"/>
          <w:szCs w:val="28"/>
          <w:u w:color="3e3e3e"/>
          <w:rtl w:val="0"/>
          <w:lang w:val="zh-TW" w:eastAsia="zh-TW"/>
        </w:rPr>
        <w:t>强奸是指违背妇女意志，使用暴力、胁迫或者其他手段，强行与妇女发生性交的行为，或者故意与不满</w:t>
      </w:r>
      <w:r>
        <w:rPr>
          <w:rFonts w:ascii="微软雅黑" w:cs="微软雅黑" w:hAnsi="微软雅黑" w:eastAsia="微软雅黑"/>
          <w:color w:val="3e3e3e"/>
          <w:sz w:val="28"/>
          <w:szCs w:val="28"/>
          <w:u w:color="3e3e3e"/>
          <w:rtl w:val="0"/>
          <w:lang w:val="en-US"/>
        </w:rPr>
        <w:t>14</w:t>
      </w:r>
      <w:r>
        <w:rPr>
          <w:rFonts w:ascii="微软雅黑" w:cs="微软雅黑" w:hAnsi="微软雅黑" w:eastAsia="微软雅黑"/>
          <w:color w:val="3e3e3e"/>
          <w:sz w:val="28"/>
          <w:szCs w:val="28"/>
          <w:u w:color="3e3e3e"/>
          <w:rtl w:val="0"/>
          <w:lang w:val="zh-TW" w:eastAsia="zh-TW"/>
        </w:rPr>
        <w:t>周岁的幼女发生性关系的行为。目前没有针对同性强奸的法律条文，但是同性间强迫性行为已然会被入罪并承担刑事责任。</w:t>
      </w:r>
    </w:p>
    <w:p>
      <w:pPr>
        <w:pStyle w:val="Normal.0"/>
        <w:shd w:val="clear" w:color="auto" w:fill="ffffff"/>
        <w:spacing w:after="0" w:line="420" w:lineRule="atLeast"/>
        <w:rPr>
          <w:ins w:id="466" w:date="2016-09-02T01:21:59Z" w:author="Xu Zhang"/>
          <w:sz w:val="24"/>
          <w:szCs w:val="24"/>
        </w:rPr>
      </w:pPr>
      <w:ins w:id="467" w:date="2016-09-02T01:21:59Z" w:author="Xu Zhang">
        <w:r>
          <w:rPr>
            <w:sz w:val="24"/>
            <w:szCs w:val="24"/>
            <w:rtl w:val="0"/>
            <w:lang w:val="zh-CN" w:eastAsia="zh-CN"/>
          </w:rPr>
          <w:t>另一项与性相关的安全问题是性骚扰。男性和女性都可能成为性骚扰的对象，但是女性遭受到的性骚扰的几率大得多，数据也显示性少数群体更容易遭遇性骚扰。界定性骚扰一般从三个角度：权力关系、对方的表达方式、自我感受。由于法制建设和社会压力等原因，性骚扰对象往往难以确认和公开自己的性骚扰遭遇。中国法律并没有明确定义性骚扰，但以侵犯人格权或猥亵为依据维护自身的权益仍然是可行的，留足证据在这个过程中显得至关重要。此外，寻求心理支持和同伴帮助，明确表达对性骚扰的拒绝，利用举报、投诉等其他方式进行维护也都是值得采取的措施。在性少数群体中更容易出现家庭暴力，比如来自亲密关系的暴力和原生家庭的暴力，包括身体上的和精神上的。所以，家庭暴力是一个很宽泛的概念，包含我们常见的伴侣之间的羞辱、出柜后父母的殴打、辱骂、限制人身自由等。</w:t>
        </w:r>
      </w:ins>
      <w:ins w:id="468" w:date="2016-09-02T01:21:59Z" w:author="Xu Zhang">
        <w:r>
          <w:rPr>
            <w:sz w:val="24"/>
            <w:szCs w:val="24"/>
            <w:rtl w:val="0"/>
            <w:lang w:val="zh-CN" w:eastAsia="zh-CN"/>
          </w:rPr>
          <w:t>与性骚扰类似，这样的暴力行为更难以被界定和公开</w:t>
        </w:r>
      </w:ins>
      <w:ins w:id="469" w:date="2016-09-02T01:21:59Z" w:author="Xu Zhang">
        <w:r>
          <w:rPr>
            <w:sz w:val="24"/>
            <w:szCs w:val="24"/>
            <w:rtl w:val="0"/>
            <w:lang w:val="zh-CN" w:eastAsia="zh-CN"/>
          </w:rPr>
          <w:t>，所幸的是，</w:t>
        </w:r>
      </w:ins>
      <w:ins w:id="470" w:date="2016-09-02T01:21:59Z" w:author="Xu Zhang">
        <w:r>
          <w:rPr>
            <w:sz w:val="24"/>
            <w:szCs w:val="24"/>
            <w:rtl w:val="0"/>
            <w:lang w:val="zh-CN" w:eastAsia="zh-CN"/>
          </w:rPr>
          <w:t>2016</w:t>
        </w:r>
      </w:ins>
      <w:ins w:id="471" w:date="2016-09-02T01:21:59Z" w:author="Xu Zhang">
        <w:r>
          <w:rPr>
            <w:sz w:val="24"/>
            <w:szCs w:val="24"/>
            <w:rtl w:val="0"/>
            <w:lang w:val="zh-CN" w:eastAsia="zh-CN"/>
          </w:rPr>
          <w:t>年</w:t>
        </w:r>
      </w:ins>
      <w:ins w:id="472" w:date="2016-09-02T01:21:59Z" w:author="Xu Zhang">
        <w:r>
          <w:rPr>
            <w:sz w:val="24"/>
            <w:szCs w:val="24"/>
            <w:rtl w:val="0"/>
            <w:lang w:val="zh-CN" w:eastAsia="zh-CN"/>
          </w:rPr>
          <w:t>3</w:t>
        </w:r>
      </w:ins>
      <w:ins w:id="473" w:date="2016-09-02T01:21:59Z" w:author="Xu Zhang">
        <w:r>
          <w:rPr>
            <w:sz w:val="24"/>
            <w:szCs w:val="24"/>
            <w:rtl w:val="0"/>
            <w:lang w:val="zh-CN" w:eastAsia="zh-CN"/>
          </w:rPr>
          <w:t>月开始实行的《反家暴法》也在法条中也较为宽泛的定义了家暴，使得依法维护我们在亲密关系和原生家庭中的权益成为可能，当然这还需要等待更多的司法实践。</w:t>
        </w:r>
      </w:ins>
    </w:p>
    <w:p>
      <w:pPr>
        <w:pStyle w:val="Normal.0"/>
        <w:shd w:val="clear" w:color="auto" w:fill="ffffff"/>
        <w:spacing w:after="0" w:line="420" w:lineRule="atLeast"/>
        <w:rPr>
          <w:rFonts w:ascii="Helvetica Neue" w:cs="Helvetica Neue" w:hAnsi="Helvetica Neue" w:eastAsia="Helvetica Neue"/>
          <w:color w:val="3e3e3e"/>
          <w:sz w:val="40"/>
          <w:szCs w:val="40"/>
          <w:u w:color="3e3e3e"/>
        </w:rPr>
      </w:pPr>
      <w:ins w:id="474" w:date="2016-09-02T01:21:59Z" w:author="Xu Zhang">
        <w:r>
          <w:rPr>
            <w:sz w:val="24"/>
            <w:szCs w:val="24"/>
            <w:rtl w:val="0"/>
            <w:lang w:val="zh-CN" w:eastAsia="zh-CN"/>
          </w:rPr>
          <w:t>彩虹暴力终结所电话</w:t>
        </w:r>
      </w:ins>
      <w:ins w:id="475" w:date="2016-09-02T01:21:59Z" w:author="Xu Zhang">
        <w:r>
          <w:rPr>
            <w:sz w:val="24"/>
            <w:szCs w:val="24"/>
            <w:rtl w:val="0"/>
            <w:lang w:val="zh-CN" w:eastAsia="zh-CN"/>
          </w:rPr>
          <w:t>4000119964</w:t>
        </w:r>
      </w:ins>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pacing w:after="0" w:line="240" w:lineRule="auto"/>
        <w:rPr>
          <w:rFonts w:ascii="Times New Roman" w:cs="Times New Roman" w:hAnsi="Times New Roman" w:eastAsia="Times New Roman"/>
          <w:sz w:val="44"/>
          <w:szCs w:val="44"/>
          <w:lang w:val="zh-TW" w:eastAsia="zh-TW"/>
        </w:rPr>
      </w:pPr>
      <w:r>
        <w:rPr>
          <w:rFonts w:ascii="MS Mincho" w:cs="MS Mincho" w:hAnsi="MS Mincho" w:eastAsia="MS Mincho"/>
          <w:sz w:val="40"/>
          <w:szCs w:val="40"/>
          <w:rtl w:val="0"/>
          <w:lang w:val="zh-TW" w:eastAsia="zh-TW"/>
        </w:rPr>
        <w:t>性行</w:t>
      </w:r>
      <w:r>
        <w:rPr>
          <w:rFonts w:ascii="宋体" w:cs="宋体" w:hAnsi="宋体" w:eastAsia="宋体"/>
          <w:sz w:val="40"/>
          <w:szCs w:val="40"/>
          <w:rtl w:val="0"/>
          <w:lang w:val="zh-TW" w:eastAsia="zh-TW"/>
        </w:rPr>
        <w:t>为</w:t>
      </w:r>
      <w:r>
        <w:rPr>
          <w:rFonts w:ascii="MS Mincho" w:cs="MS Mincho" w:hAnsi="MS Mincho" w:eastAsia="MS Mincho"/>
          <w:sz w:val="40"/>
          <w:szCs w:val="40"/>
          <w:rtl w:val="0"/>
          <w:lang w:val="zh-TW" w:eastAsia="zh-TW"/>
        </w:rPr>
        <w:t>安全</w:t>
      </w:r>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hd w:val="clear" w:color="auto" w:fill="ffffff"/>
        <w:spacing w:after="0" w:line="420" w:lineRule="atLeast"/>
        <w:rPr>
          <w:rFonts w:ascii="Helvetica Neue" w:cs="Helvetica Neue" w:hAnsi="Helvetica Neue" w:eastAsia="Helvetica Neue"/>
          <w:color w:val="3e3e3e"/>
          <w:sz w:val="40"/>
          <w:szCs w:val="40"/>
          <w:u w:color="3e3e3e"/>
        </w:rPr>
      </w:pPr>
      <w:r>
        <w:rPr>
          <w:rFonts w:ascii="微软雅黑" w:cs="微软雅黑" w:hAnsi="微软雅黑" w:eastAsia="微软雅黑"/>
          <w:color w:val="3e3e3e"/>
          <w:sz w:val="28"/>
          <w:szCs w:val="28"/>
          <w:u w:color="3e3e3e"/>
          <w:rtl w:val="0"/>
          <w:lang w:val="zh-TW" w:eastAsia="zh-TW"/>
        </w:rPr>
        <w:t>不同的性行为可能伴随着体液的交换或者器具进入身体，这可能引发包括艾滋病、乙肝、</w:t>
      </w:r>
      <w:r>
        <w:rPr>
          <w:sz w:val="24"/>
          <w:szCs w:val="24"/>
          <w:rtl w:val="0"/>
          <w:lang w:val="zh-CN" w:eastAsia="zh-CN"/>
        </w:rPr>
        <w:t>尖锐湿疣</w:t>
      </w:r>
      <w:r>
        <w:rPr>
          <w:rFonts w:ascii="微软雅黑" w:cs="微软雅黑" w:hAnsi="微软雅黑" w:eastAsia="微软雅黑"/>
          <w:color w:val="3e3e3e"/>
          <w:sz w:val="28"/>
          <w:szCs w:val="28"/>
          <w:u w:color="3e3e3e"/>
          <w:rtl w:val="0"/>
          <w:lang w:val="zh-TW" w:eastAsia="zh-TW"/>
        </w:rPr>
        <w:t>等等疾病的传播，尤其是在对发生对象身体健康状况不明的情况下。因此正确的使用性安全用品比如安全套、指套，能够有效的性行为中保护自己免受疾病的侵害。不能因为对方是自己的伴侣而放松了警惕，对自己负责才是对</w:t>
      </w:r>
      <w:r>
        <w:rPr>
          <w:rFonts w:ascii="微软雅黑" w:cs="微软雅黑" w:hAnsi="微软雅黑" w:eastAsia="微软雅黑"/>
          <w:color w:val="3e3e3e"/>
          <w:sz w:val="28"/>
          <w:szCs w:val="28"/>
          <w:u w:color="3e3e3e"/>
          <w:rtl w:val="0"/>
          <w:lang w:val="en-US"/>
        </w:rPr>
        <w:t xml:space="preserve">ta </w:t>
      </w:r>
      <w:r>
        <w:rPr>
          <w:rFonts w:ascii="微软雅黑" w:cs="微软雅黑" w:hAnsi="微软雅黑" w:eastAsia="微软雅黑"/>
          <w:color w:val="3e3e3e"/>
          <w:sz w:val="28"/>
          <w:szCs w:val="28"/>
          <w:u w:color="3e3e3e"/>
          <w:rtl w:val="0"/>
          <w:lang w:val="zh-TW" w:eastAsia="zh-TW"/>
        </w:rPr>
        <w:t>负责。通过定期检查来了解自身和伴侣的健康状况是十分有必要的。</w:t>
      </w:r>
    </w:p>
    <w:p>
      <w:pPr>
        <w:pStyle w:val="Normal.0"/>
        <w:shd w:val="clear" w:color="auto" w:fill="ffffff"/>
        <w:spacing w:after="0" w:line="420" w:lineRule="atLeast"/>
        <w:jc w:val="center"/>
        <w:rPr>
          <w:rFonts w:ascii="Helvetica Neue" w:cs="Helvetica Neue" w:hAnsi="Helvetica Neue" w:eastAsia="Helvetica Neue"/>
          <w:color w:val="3e3e3e"/>
          <w:sz w:val="40"/>
          <w:szCs w:val="40"/>
          <w:u w:color="3e3e3e"/>
        </w:rPr>
      </w:pPr>
      <w:r>
        <w:rPr>
          <w:rFonts w:ascii="微软雅黑" w:cs="微软雅黑" w:hAnsi="微软雅黑" w:eastAsia="微软雅黑"/>
          <w:color w:val="3e3e3e"/>
          <w:sz w:val="28"/>
          <w:szCs w:val="28"/>
          <w:u w:color="3e3e3e"/>
          <w:lang w:val="en-US"/>
        </w:rPr>
        <w:br w:type="textWrapping"/>
      </w:r>
      <w:r>
        <w:rPr>
          <w:rFonts w:ascii="微软雅黑" w:cs="微软雅黑" w:hAnsi="微软雅黑" w:eastAsia="微软雅黑"/>
          <w:color w:val="3e3e3e"/>
          <w:sz w:val="28"/>
          <w:szCs w:val="28"/>
          <w:u w:color="3e3e3e"/>
          <w:rtl w:val="0"/>
          <w:lang w:val="zh-TW" w:eastAsia="zh-TW"/>
        </w:rPr>
        <w:t>（酷儿论坛举办的艾滋讲座）</w:t>
      </w:r>
    </w:p>
    <w:p>
      <w:pPr>
        <w:pStyle w:val="Normal.0"/>
        <w:shd w:val="clear" w:color="auto" w:fill="ffffff"/>
        <w:spacing w:after="0" w:line="360" w:lineRule="atLeast"/>
        <w:rPr>
          <w:rFonts w:ascii="Helvetica Neue" w:cs="Helvetica Neue" w:hAnsi="Helvetica Neue" w:eastAsia="Helvetica Neue"/>
          <w:color w:val="3e3e3e"/>
          <w:sz w:val="40"/>
          <w:szCs w:val="40"/>
          <w:u w:color="3e3e3e"/>
        </w:rPr>
      </w:pPr>
    </w:p>
    <w:p>
      <w:pPr>
        <w:pStyle w:val="Normal.0"/>
        <w:spacing w:after="0" w:line="360" w:lineRule="atLeast"/>
        <w:jc w:val="center"/>
        <w:rPr>
          <w:rFonts w:ascii="Helvetica Neue" w:cs="Helvetica Neue" w:hAnsi="Helvetica Neue" w:eastAsia="Helvetica Neue"/>
          <w:sz w:val="40"/>
          <w:szCs w:val="40"/>
        </w:rPr>
      </w:pPr>
      <w:r>
        <w:rPr>
          <w:rFonts w:ascii="Helvetica Neue" w:hAnsi="Helvetica Neue"/>
          <w:sz w:val="36"/>
          <w:szCs w:val="36"/>
          <w:rtl w:val="0"/>
          <w:lang w:val="en-US"/>
        </w:rPr>
        <w:t>MOTSS</w:t>
      </w:r>
    </w:p>
    <w:p>
      <w:pPr>
        <w:pStyle w:val="Normal.0"/>
        <w:spacing w:after="0" w:line="240" w:lineRule="auto"/>
        <w:jc w:val="center"/>
        <w:rPr>
          <w:rFonts w:ascii="Helvetica Neue" w:cs="Helvetica Neue" w:hAnsi="Helvetica Neue" w:eastAsia="Helvetica Neue"/>
          <w:sz w:val="40"/>
          <w:szCs w:val="40"/>
          <w:lang w:val="zh-TW" w:eastAsia="zh-TW"/>
        </w:rPr>
      </w:pPr>
      <w:r>
        <w:rPr>
          <w:sz w:val="36"/>
          <w:szCs w:val="36"/>
          <w:rtl w:val="0"/>
          <w:lang w:val="zh-TW" w:eastAsia="zh-TW"/>
        </w:rPr>
        <w:t>提示</w:t>
      </w:r>
    </w:p>
    <w:p>
      <w:pPr>
        <w:pStyle w:val="Normal.0"/>
        <w:spacing w:after="0" w:line="420" w:lineRule="atLeast"/>
        <w:rPr>
          <w:rFonts w:ascii="Helvetica Neue" w:cs="Helvetica Neue" w:hAnsi="Helvetica Neue" w:eastAsia="Helvetica Neue"/>
          <w:sz w:val="40"/>
          <w:szCs w:val="40"/>
        </w:rPr>
      </w:pPr>
      <w:r>
        <w:rPr>
          <w:rFonts w:ascii="微软雅黑" w:cs="微软雅黑" w:hAnsi="微软雅黑" w:eastAsia="微软雅黑"/>
          <w:sz w:val="32"/>
          <w:szCs w:val="32"/>
          <w:rtl w:val="0"/>
          <w:lang w:val="en-US"/>
        </w:rPr>
        <w:t xml:space="preserve">HIV </w:t>
      </w:r>
      <w:r>
        <w:rPr>
          <w:rFonts w:ascii="微软雅黑" w:cs="微软雅黑" w:hAnsi="微软雅黑" w:eastAsia="微软雅黑"/>
          <w:sz w:val="32"/>
          <w:szCs w:val="32"/>
          <w:rtl w:val="0"/>
          <w:lang w:val="zh-TW" w:eastAsia="zh-TW"/>
        </w:rPr>
        <w:t>面前，没有高危人群，只有高危性行为，注重性安全是防止感染的重要手段。我们无法从一个人的外表和他的言行去判断其是否是感染者，而一个人有没有感染</w:t>
      </w:r>
      <w:r>
        <w:rPr>
          <w:rFonts w:ascii="微软雅黑" w:cs="微软雅黑" w:hAnsi="微软雅黑" w:eastAsia="微软雅黑"/>
          <w:sz w:val="32"/>
          <w:szCs w:val="32"/>
          <w:rtl w:val="0"/>
          <w:lang w:val="en-US"/>
        </w:rPr>
        <w:t xml:space="preserve">HIV </w:t>
      </w:r>
      <w:r>
        <w:rPr>
          <w:rFonts w:ascii="微软雅黑" w:cs="微软雅黑" w:hAnsi="微软雅黑" w:eastAsia="微软雅黑"/>
          <w:sz w:val="32"/>
          <w:szCs w:val="32"/>
          <w:rtl w:val="0"/>
          <w:lang w:val="zh-TW" w:eastAsia="zh-TW"/>
        </w:rPr>
        <w:t>更与他的品行和道德没有必然关联。如果你不能确定对方是否感染了</w:t>
      </w:r>
      <w:r>
        <w:rPr>
          <w:rFonts w:ascii="微软雅黑" w:cs="微软雅黑" w:hAnsi="微软雅黑" w:eastAsia="微软雅黑"/>
          <w:sz w:val="32"/>
          <w:szCs w:val="32"/>
          <w:rtl w:val="0"/>
          <w:lang w:val="en-US"/>
        </w:rPr>
        <w:t>HIV</w:t>
      </w:r>
      <w:r>
        <w:rPr>
          <w:rFonts w:ascii="微软雅黑" w:cs="微软雅黑" w:hAnsi="微软雅黑" w:eastAsia="微软雅黑"/>
          <w:sz w:val="32"/>
          <w:szCs w:val="32"/>
          <w:rtl w:val="0"/>
          <w:lang w:val="zh-TW" w:eastAsia="zh-TW"/>
        </w:rPr>
        <w:t>，那么都请将对方视作可能的</w:t>
      </w:r>
      <w:r>
        <w:rPr>
          <w:rFonts w:ascii="微软雅黑" w:cs="微软雅黑" w:hAnsi="微软雅黑" w:eastAsia="微软雅黑"/>
          <w:sz w:val="32"/>
          <w:szCs w:val="32"/>
          <w:rtl w:val="0"/>
          <w:lang w:val="en-US"/>
        </w:rPr>
        <w:t xml:space="preserve">HIV </w:t>
      </w:r>
      <w:r>
        <w:rPr>
          <w:rFonts w:ascii="微软雅黑" w:cs="微软雅黑" w:hAnsi="微软雅黑" w:eastAsia="微软雅黑"/>
          <w:sz w:val="32"/>
          <w:szCs w:val="32"/>
          <w:rtl w:val="0"/>
          <w:lang w:val="zh-TW" w:eastAsia="zh-TW"/>
        </w:rPr>
        <w:t>携带者，并</w:t>
      </w:r>
      <w:ins w:id="476" w:date="2016-09-02T01:24:10Z" w:author="Xu Zhang">
        <w:r>
          <w:rPr>
            <w:sz w:val="24"/>
            <w:szCs w:val="24"/>
            <w:rtl w:val="0"/>
            <w:lang w:val="zh-CN" w:eastAsia="zh-CN"/>
          </w:rPr>
          <w:t>始终</w:t>
        </w:r>
      </w:ins>
      <w:r>
        <w:rPr>
          <w:rFonts w:ascii="微软雅黑" w:cs="微软雅黑" w:hAnsi="微软雅黑" w:eastAsia="微软雅黑"/>
          <w:sz w:val="32"/>
          <w:szCs w:val="32"/>
          <w:rtl w:val="0"/>
          <w:lang w:val="zh-TW" w:eastAsia="zh-TW"/>
        </w:rPr>
        <w:t>在性行为中注意</w:t>
      </w:r>
      <w:ins w:id="477" w:date="2016-09-02T01:24:15Z" w:author="Xu Zhang">
        <w:r>
          <w:rPr>
            <w:sz w:val="24"/>
            <w:szCs w:val="24"/>
            <w:rtl w:val="0"/>
            <w:lang w:val="zh-CN" w:eastAsia="zh-CN"/>
          </w:rPr>
          <w:t>安全</w:t>
        </w:r>
      </w:ins>
      <w:r>
        <w:rPr>
          <w:rFonts w:ascii="微软雅黑" w:cs="微软雅黑" w:hAnsi="微软雅黑" w:eastAsia="微软雅黑"/>
          <w:sz w:val="32"/>
          <w:szCs w:val="32"/>
          <w:rtl w:val="0"/>
          <w:lang w:val="zh-TW" w:eastAsia="zh-TW"/>
        </w:rPr>
        <w:t>防护</w:t>
      </w:r>
      <w:ins w:id="478" w:date="2016-09-02T01:25:16Z" w:author="Xu Zhang">
        <w:r>
          <w:rPr>
            <w:rFonts w:ascii="微软雅黑" w:cs="微软雅黑" w:hAnsi="微软雅黑" w:eastAsia="微软雅黑"/>
            <w:sz w:val="32"/>
            <w:szCs w:val="32"/>
            <w:rtl w:val="0"/>
            <w:lang w:val="zh-CN" w:eastAsia="zh-CN"/>
          </w:rPr>
          <w:t>。</w:t>
        </w:r>
      </w:ins>
      <w:ins w:id="479" w:date="2016-09-02T01:25:16Z" w:author="Xu Zhang">
        <w:r>
          <w:rPr>
            <w:rFonts w:ascii="MS Mincho" w:cs="MS Mincho" w:hAnsi="MS Mincho" w:eastAsia="MS Mincho"/>
            <w:sz w:val="24"/>
            <w:szCs w:val="24"/>
            <w:rtl w:val="0"/>
            <w:lang w:val="zh-TW" w:eastAsia="zh-TW"/>
          </w:rPr>
          <w:t>安全性行</w:t>
        </w:r>
      </w:ins>
      <w:ins w:id="480" w:date="2016-09-02T01:25:16Z" w:author="Xu Zhang">
        <w:r>
          <w:rPr>
            <w:rFonts w:ascii="SimSun" w:cs="SimSun" w:hAnsi="SimSun" w:eastAsia="SimSun"/>
            <w:sz w:val="24"/>
            <w:szCs w:val="24"/>
            <w:rtl w:val="0"/>
            <w:lang w:val="zh-TW" w:eastAsia="zh-TW"/>
          </w:rPr>
          <w:t>为</w:t>
        </w:r>
      </w:ins>
      <w:ins w:id="481" w:date="2016-09-02T01:25:16Z" w:author="Xu Zhang">
        <w:r>
          <w:rPr>
            <w:rFonts w:ascii="MS Mincho" w:cs="MS Mincho" w:hAnsi="MS Mincho" w:eastAsia="MS Mincho"/>
            <w:sz w:val="24"/>
            <w:szCs w:val="24"/>
            <w:rtl w:val="0"/>
            <w:lang w:val="zh-TW" w:eastAsia="zh-TW"/>
          </w:rPr>
          <w:t>的主要要点包括防止体液交</w:t>
        </w:r>
      </w:ins>
      <w:ins w:id="482" w:date="2016-09-02T01:25:16Z" w:author="Xu Zhang">
        <w:r>
          <w:rPr>
            <w:rFonts w:ascii="SimSun" w:cs="SimSun" w:hAnsi="SimSun" w:eastAsia="SimSun"/>
            <w:sz w:val="24"/>
            <w:szCs w:val="24"/>
            <w:rtl w:val="0"/>
            <w:lang w:val="zh-TW" w:eastAsia="zh-TW"/>
          </w:rPr>
          <w:t>换</w:t>
        </w:r>
      </w:ins>
      <w:ins w:id="483" w:date="2016-09-02T01:25:16Z" w:author="Xu Zhang">
        <w:r>
          <w:rPr>
            <w:rFonts w:ascii="MS Mincho" w:cs="MS Mincho" w:hAnsi="MS Mincho" w:eastAsia="MS Mincho"/>
            <w:sz w:val="24"/>
            <w:szCs w:val="24"/>
            <w:rtl w:val="0"/>
            <w:lang w:val="zh-TW" w:eastAsia="zh-TW"/>
          </w:rPr>
          <w:t>、在插入式性行</w:t>
        </w:r>
      </w:ins>
      <w:ins w:id="484" w:date="2016-09-02T01:25:16Z" w:author="Xu Zhang">
        <w:r>
          <w:rPr>
            <w:rFonts w:ascii="SimSun" w:cs="SimSun" w:hAnsi="SimSun" w:eastAsia="SimSun"/>
            <w:sz w:val="24"/>
            <w:szCs w:val="24"/>
            <w:rtl w:val="0"/>
            <w:lang w:val="zh-TW" w:eastAsia="zh-TW"/>
          </w:rPr>
          <w:t>为</w:t>
        </w:r>
      </w:ins>
      <w:ins w:id="485" w:date="2016-09-02T01:25:16Z" w:author="Xu Zhang">
        <w:r>
          <w:rPr>
            <w:rFonts w:ascii="MS Mincho" w:cs="MS Mincho" w:hAnsi="MS Mincho" w:eastAsia="MS Mincho"/>
            <w:sz w:val="24"/>
            <w:szCs w:val="24"/>
            <w:rtl w:val="0"/>
            <w:lang w:val="zh-TW" w:eastAsia="zh-TW"/>
          </w:rPr>
          <w:t>中正确使用安全套</w:t>
        </w:r>
      </w:ins>
      <w:ins w:id="486" w:date="2016-09-02T01:25:16Z" w:author="Xu Zhang">
        <w:r>
          <w:rPr>
            <w:rFonts w:ascii="MS Mincho" w:cs="MS Mincho" w:hAnsi="MS Mincho" w:eastAsia="MS Mincho"/>
            <w:sz w:val="24"/>
            <w:szCs w:val="24"/>
            <w:rtl w:val="0"/>
            <w:lang w:val="zh-CN" w:eastAsia="zh-CN"/>
          </w:rPr>
          <w:t>/</w:t>
        </w:r>
      </w:ins>
      <w:ins w:id="487" w:date="2016-09-02T01:25:16Z" w:author="Xu Zhang">
        <w:r>
          <w:rPr>
            <w:sz w:val="24"/>
            <w:szCs w:val="24"/>
            <w:rtl w:val="0"/>
            <w:lang w:val="zh-CN" w:eastAsia="zh-CN"/>
          </w:rPr>
          <w:t>指套</w:t>
        </w:r>
      </w:ins>
      <w:ins w:id="488" w:date="2016-09-02T01:25:16Z" w:author="Xu Zhang">
        <w:r>
          <w:rPr>
            <w:rFonts w:ascii="MS Mincho" w:cs="MS Mincho" w:hAnsi="MS Mincho" w:eastAsia="MS Mincho"/>
            <w:sz w:val="24"/>
            <w:szCs w:val="24"/>
            <w:rtl w:val="0"/>
            <w:lang w:val="zh-TW" w:eastAsia="zh-TW"/>
          </w:rPr>
          <w:t>、口交</w:t>
        </w:r>
      </w:ins>
      <w:ins w:id="489" w:date="2016-09-02T01:25:16Z" w:author="Xu Zhang">
        <w:r>
          <w:rPr>
            <w:rFonts w:ascii="SimSun" w:cs="SimSun" w:hAnsi="SimSun" w:eastAsia="SimSun"/>
            <w:sz w:val="24"/>
            <w:szCs w:val="24"/>
            <w:rtl w:val="0"/>
            <w:lang w:val="zh-TW" w:eastAsia="zh-TW"/>
          </w:rPr>
          <w:t>时</w:t>
        </w:r>
      </w:ins>
      <w:ins w:id="490" w:date="2016-09-02T01:25:16Z" w:author="Xu Zhang">
        <w:r>
          <w:rPr>
            <w:rFonts w:ascii="MS Mincho" w:cs="MS Mincho" w:hAnsi="MS Mincho" w:eastAsia="MS Mincho"/>
            <w:sz w:val="24"/>
            <w:szCs w:val="24"/>
            <w:rtl w:val="0"/>
            <w:lang w:val="zh-TW" w:eastAsia="zh-TW"/>
          </w:rPr>
          <w:t>使用口腔保</w:t>
        </w:r>
      </w:ins>
      <w:ins w:id="491" w:date="2016-09-02T01:25:16Z" w:author="Xu Zhang">
        <w:r>
          <w:rPr>
            <w:rFonts w:ascii="SimSun" w:cs="SimSun" w:hAnsi="SimSun" w:eastAsia="SimSun"/>
            <w:sz w:val="24"/>
            <w:szCs w:val="24"/>
            <w:rtl w:val="0"/>
            <w:lang w:val="zh-TW" w:eastAsia="zh-TW"/>
          </w:rPr>
          <w:t>护</w:t>
        </w:r>
      </w:ins>
      <w:ins w:id="492" w:date="2016-09-02T01:25:16Z" w:author="Xu Zhang">
        <w:r>
          <w:rPr>
            <w:rFonts w:ascii="MS Mincho" w:cs="MS Mincho" w:hAnsi="MS Mincho" w:eastAsia="MS Mincho"/>
            <w:sz w:val="24"/>
            <w:szCs w:val="24"/>
            <w:rtl w:val="0"/>
            <w:lang w:val="zh-TW" w:eastAsia="zh-TW"/>
          </w:rPr>
          <w:t>膜、非插入式性行</w:t>
        </w:r>
      </w:ins>
      <w:ins w:id="493" w:date="2016-09-02T01:25:16Z" w:author="Xu Zhang">
        <w:r>
          <w:rPr>
            <w:rFonts w:ascii="SimSun" w:cs="SimSun" w:hAnsi="SimSun" w:eastAsia="SimSun"/>
            <w:sz w:val="24"/>
            <w:szCs w:val="24"/>
            <w:rtl w:val="0"/>
            <w:lang w:val="zh-TW" w:eastAsia="zh-TW"/>
          </w:rPr>
          <w:t>为</w:t>
        </w:r>
      </w:ins>
      <w:ins w:id="494" w:date="2016-09-02T01:25:16Z" w:author="Xu Zhang">
        <w:r>
          <w:rPr>
            <w:rFonts w:ascii="MS Mincho" w:cs="MS Mincho" w:hAnsi="MS Mincho" w:eastAsia="MS Mincho"/>
            <w:sz w:val="24"/>
            <w:szCs w:val="24"/>
            <w:rtl w:val="0"/>
            <w:lang w:val="zh-TW" w:eastAsia="zh-TW"/>
          </w:rPr>
          <w:t>中正确清</w:t>
        </w:r>
      </w:ins>
      <w:ins w:id="495" w:date="2016-09-02T01:25:16Z" w:author="Xu Zhang">
        <w:r>
          <w:rPr>
            <w:rFonts w:ascii="SimSun" w:cs="SimSun" w:hAnsi="SimSun" w:eastAsia="SimSun"/>
            <w:sz w:val="24"/>
            <w:szCs w:val="24"/>
            <w:rtl w:val="0"/>
            <w:lang w:val="zh-TW" w:eastAsia="zh-TW"/>
          </w:rPr>
          <w:t>洁</w:t>
        </w:r>
      </w:ins>
      <w:ins w:id="496" w:date="2016-09-02T01:25:16Z" w:author="Xu Zhang">
        <w:r>
          <w:rPr>
            <w:rFonts w:ascii="MS Mincho" w:cs="MS Mincho" w:hAnsi="MS Mincho" w:eastAsia="MS Mincho"/>
            <w:sz w:val="24"/>
            <w:szCs w:val="24"/>
            <w:rtl w:val="0"/>
            <w:lang w:val="zh-TW" w:eastAsia="zh-TW"/>
          </w:rPr>
          <w:t>或障壁。将阴茎在射精前拔出的</w:t>
        </w:r>
      </w:ins>
      <w:ins w:id="497" w:date="2016-09-02T01:25:16Z" w:author="Xu Zhang">
        <w:r>
          <w:rPr>
            <w:sz w:val="24"/>
            <w:szCs w:val="24"/>
            <w:rtl w:val="0"/>
            <w:lang w:val="de-DE"/>
          </w:rPr>
          <w:t>“</w:t>
        </w:r>
      </w:ins>
      <w:ins w:id="498" w:date="2016-09-02T01:25:16Z" w:author="Xu Zhang">
        <w:r>
          <w:rPr>
            <w:rFonts w:ascii="MS Mincho" w:cs="MS Mincho" w:hAnsi="MS Mincho" w:eastAsia="MS Mincho"/>
            <w:sz w:val="24"/>
            <w:szCs w:val="24"/>
            <w:rtl w:val="0"/>
            <w:lang w:val="zh-TW" w:eastAsia="zh-TW"/>
          </w:rPr>
          <w:t>性交中断法</w:t>
        </w:r>
      </w:ins>
      <w:ins w:id="499" w:date="2016-09-02T01:25:16Z" w:author="Xu Zhang">
        <w:r>
          <w:rPr>
            <w:sz w:val="24"/>
            <w:szCs w:val="24"/>
            <w:rtl w:val="0"/>
          </w:rPr>
          <w:t>”</w:t>
        </w:r>
      </w:ins>
      <w:ins w:id="500" w:date="2016-09-02T01:25:16Z" w:author="Xu Zhang">
        <w:r>
          <w:rPr>
            <w:rFonts w:ascii="MS Mincho" w:cs="MS Mincho" w:hAnsi="MS Mincho" w:eastAsia="MS Mincho"/>
            <w:sz w:val="24"/>
            <w:szCs w:val="24"/>
            <w:rtl w:val="0"/>
            <w:lang w:val="zh-TW" w:eastAsia="zh-TW"/>
          </w:rPr>
          <w:t>（或称体外射精）不是安全性行</w:t>
        </w:r>
      </w:ins>
      <w:ins w:id="501" w:date="2016-09-02T01:25:16Z" w:author="Xu Zhang">
        <w:r>
          <w:rPr>
            <w:rFonts w:ascii="SimSun" w:cs="SimSun" w:hAnsi="SimSun" w:eastAsia="SimSun"/>
            <w:sz w:val="24"/>
            <w:szCs w:val="24"/>
            <w:rtl w:val="0"/>
            <w:lang w:val="zh-TW" w:eastAsia="zh-TW"/>
          </w:rPr>
          <w:t>为</w:t>
        </w:r>
      </w:ins>
      <w:ins w:id="502" w:date="2016-09-02T01:25:16Z" w:author="Xu Zhang">
        <w:r>
          <w:rPr>
            <w:rFonts w:ascii="MS Mincho" w:cs="MS Mincho" w:hAnsi="MS Mincho" w:eastAsia="MS Mincho"/>
            <w:sz w:val="24"/>
            <w:szCs w:val="24"/>
            <w:rtl w:val="0"/>
            <w:lang w:val="zh-TW" w:eastAsia="zh-TW"/>
          </w:rPr>
          <w:t>。具体保</w:t>
        </w:r>
      </w:ins>
      <w:ins w:id="503" w:date="2016-09-02T01:25:16Z" w:author="Xu Zhang">
        <w:r>
          <w:rPr>
            <w:rFonts w:ascii="SimSun" w:cs="SimSun" w:hAnsi="SimSun" w:eastAsia="SimSun"/>
            <w:sz w:val="24"/>
            <w:szCs w:val="24"/>
            <w:rtl w:val="0"/>
            <w:lang w:val="zh-TW" w:eastAsia="zh-TW"/>
          </w:rPr>
          <w:t>护</w:t>
        </w:r>
      </w:ins>
      <w:ins w:id="504" w:date="2016-09-02T01:25:16Z" w:author="Xu Zhang">
        <w:r>
          <w:rPr>
            <w:rFonts w:ascii="MS Mincho" w:cs="MS Mincho" w:hAnsi="MS Mincho" w:eastAsia="MS Mincho"/>
            <w:sz w:val="24"/>
            <w:szCs w:val="24"/>
            <w:rtl w:val="0"/>
            <w:lang w:val="zh-TW" w:eastAsia="zh-TW"/>
          </w:rPr>
          <w:t>措施包括</w:t>
        </w:r>
      </w:ins>
      <w:del w:id="505" w:date="2016-09-02T01:24:30Z" w:author="Xu Zhang">
        <w:r>
          <w:rPr>
            <w:rFonts w:ascii="微软雅黑" w:cs="微软雅黑" w:hAnsi="微软雅黑" w:eastAsia="微软雅黑"/>
            <w:sz w:val="32"/>
            <w:szCs w:val="32"/>
            <w:rtl w:val="0"/>
            <w:lang w:val="zh-TW" w:eastAsia="zh-TW"/>
          </w:rPr>
          <w:delText>：</w:delText>
        </w:r>
      </w:del>
      <w:ins w:id="506" w:date="2016-08-31T01:04:17Z" w:author="Xu Zhang">
        <w:r>
          <w:rPr>
            <w:sz w:val="24"/>
            <w:szCs w:val="24"/>
            <w:rtl w:val="0"/>
            <w:lang w:val="zh-CN" w:eastAsia="zh-CN"/>
          </w:rPr>
          <w:t>男性</w:t>
        </w:r>
      </w:ins>
      <w:r>
        <w:rPr>
          <w:rFonts w:ascii="微软雅黑" w:cs="微软雅黑" w:hAnsi="微软雅黑" w:eastAsia="微软雅黑"/>
          <w:sz w:val="32"/>
          <w:szCs w:val="32"/>
          <w:rtl w:val="0"/>
          <w:lang w:val="zh-TW" w:eastAsia="zh-TW"/>
        </w:rPr>
        <w:t>戴安全套前务必将前面的储精囊挤扁，以免留有气泡被挤压破裂</w:t>
      </w:r>
      <w:del w:id="507" w:date="2016-08-31T01:04:35Z" w:author="Xu Zhang">
        <w:r>
          <w:rPr>
            <w:rFonts w:ascii="微软雅黑" w:cs="微软雅黑" w:hAnsi="微软雅黑" w:eastAsia="微软雅黑"/>
            <w:sz w:val="32"/>
            <w:szCs w:val="32"/>
            <w:rtl w:val="0"/>
            <w:lang w:val="zh-TW" w:eastAsia="zh-TW"/>
          </w:rPr>
          <w:delText>，或者选用没有储精囊且加厚的男同专用安全套</w:delText>
        </w:r>
      </w:del>
      <w:ins w:id="508" w:date="2016-08-31T01:04:37Z" w:author="Xu Zhang">
        <w:r>
          <w:rPr>
            <w:rFonts w:ascii="微软雅黑" w:cs="微软雅黑" w:hAnsi="微软雅黑" w:eastAsia="微软雅黑"/>
            <w:sz w:val="32"/>
            <w:szCs w:val="32"/>
            <w:rtl w:val="0"/>
            <w:lang w:val="zh-CN" w:eastAsia="zh-CN"/>
          </w:rPr>
          <w:t>，</w:t>
        </w:r>
      </w:ins>
      <w:del w:id="509" w:date="2016-08-31T01:04:35Z" w:author="Xu Zhang">
        <w:r>
          <w:rPr>
            <w:rFonts w:ascii="微软雅黑" w:cs="微软雅黑" w:hAnsi="微软雅黑" w:eastAsia="微软雅黑"/>
            <w:sz w:val="32"/>
            <w:szCs w:val="32"/>
            <w:rtl w:val="0"/>
            <w:lang w:val="zh-TW" w:eastAsia="zh-TW"/>
          </w:rPr>
          <w:delText>；</w:delText>
        </w:r>
      </w:del>
      <w:r>
        <w:rPr>
          <w:rFonts w:ascii="微软雅黑" w:cs="微软雅黑" w:hAnsi="微软雅黑" w:eastAsia="微软雅黑"/>
          <w:sz w:val="32"/>
          <w:szCs w:val="32"/>
          <w:rtl w:val="0"/>
          <w:lang w:val="zh-TW" w:eastAsia="zh-TW"/>
        </w:rPr>
        <w:t>肛交时自始自终都要戴安全套（戴一个就行，两个会因为乳胶摩擦而破损）；中途如果发现安全套破损或脱落，需要及时更换；使用水性润滑剂（如</w:t>
      </w:r>
      <w:r>
        <w:rPr>
          <w:rFonts w:ascii="微软雅黑" w:cs="微软雅黑" w:hAnsi="微软雅黑" w:eastAsia="微软雅黑"/>
          <w:sz w:val="32"/>
          <w:szCs w:val="32"/>
          <w:rtl w:val="0"/>
          <w:lang w:val="en-US"/>
        </w:rPr>
        <w:t>KY</w:t>
      </w:r>
      <w:r>
        <w:rPr>
          <w:rFonts w:ascii="微软雅黑" w:cs="微软雅黑" w:hAnsi="微软雅黑" w:eastAsia="微软雅黑"/>
          <w:sz w:val="32"/>
          <w:szCs w:val="32"/>
          <w:rtl w:val="0"/>
          <w:lang w:val="zh-TW" w:eastAsia="zh-TW"/>
        </w:rPr>
        <w:t>），而不是油性润滑剂（如凡士林），否则会使安全套破损；请勿体内射精，包括直肠中及口腔中，如果不慎射在了口腔里，请直接吞咽（口腔里可能会有破损，而胃液足够杀死病毒）；做爱前请检查体表及口腔有没有破损，特别是开放性创口。尽管女同的</w:t>
      </w:r>
      <w:r>
        <w:rPr>
          <w:rFonts w:ascii="微软雅黑" w:cs="微软雅黑" w:hAnsi="微软雅黑" w:eastAsia="微软雅黑"/>
          <w:sz w:val="32"/>
          <w:szCs w:val="32"/>
          <w:rtl w:val="0"/>
          <w:lang w:val="en-US"/>
        </w:rPr>
        <w:t>HIV</w:t>
      </w:r>
      <w:r>
        <w:rPr>
          <w:rFonts w:ascii="微软雅黑" w:cs="微软雅黑" w:hAnsi="微软雅黑" w:eastAsia="微软雅黑"/>
          <w:sz w:val="32"/>
          <w:szCs w:val="32"/>
          <w:rtl w:val="0"/>
          <w:lang w:val="zh-TW" w:eastAsia="zh-TW"/>
        </w:rPr>
        <w:t>感染率较低，但有条件的情况下最好也使用指交套，也可以避免其他感染。要确认一个人是否有感染</w:t>
      </w:r>
      <w:r>
        <w:rPr>
          <w:rFonts w:ascii="微软雅黑" w:cs="微软雅黑" w:hAnsi="微软雅黑" w:eastAsia="微软雅黑"/>
          <w:sz w:val="32"/>
          <w:szCs w:val="32"/>
          <w:rtl w:val="0"/>
          <w:lang w:val="en-US"/>
        </w:rPr>
        <w:t>HIV</w:t>
      </w:r>
      <w:ins w:id="510" w:date="2016-08-31T01:09:44Z" w:author="Xu Zhang">
        <w:r>
          <w:rPr>
            <w:sz w:val="24"/>
            <w:szCs w:val="24"/>
            <w:rtl w:val="0"/>
            <w:lang w:val="zh-CN" w:eastAsia="zh-CN"/>
          </w:rPr>
          <w:t>或其他性传播疾病</w:t>
        </w:r>
      </w:ins>
      <w:r>
        <w:rPr>
          <w:rFonts w:ascii="微软雅黑" w:cs="微软雅黑" w:hAnsi="微软雅黑" w:eastAsia="微软雅黑"/>
          <w:sz w:val="32"/>
          <w:szCs w:val="32"/>
          <w:rtl w:val="0"/>
          <w:lang w:val="zh-TW" w:eastAsia="zh-TW"/>
        </w:rPr>
        <w:t>，唯一可以相信的是检测报告，请到当地</w:t>
      </w:r>
      <w:ins w:id="511" w:date="2016-08-31T01:05:20Z" w:author="Xu Zhang">
        <w:r>
          <w:rPr>
            <w:sz w:val="24"/>
            <w:szCs w:val="24"/>
            <w:rtl w:val="0"/>
            <w:lang w:val="zh-CN" w:eastAsia="zh-CN"/>
          </w:rPr>
          <w:t>社群小组、</w:t>
        </w:r>
      </w:ins>
      <w:r>
        <w:rPr>
          <w:rFonts w:ascii="微软雅黑" w:cs="微软雅黑" w:hAnsi="微软雅黑" w:eastAsia="微软雅黑"/>
          <w:sz w:val="32"/>
          <w:szCs w:val="32"/>
          <w:rtl w:val="0"/>
          <w:lang w:val="zh-TW" w:eastAsia="zh-TW"/>
        </w:rPr>
        <w:t>疾控部门或者有资质的医院进行检测。</w:t>
      </w:r>
    </w:p>
    <w:p>
      <w:pPr>
        <w:pStyle w:val="Normal.0"/>
        <w:spacing w:after="0" w:line="420" w:lineRule="atLeast"/>
        <w:rPr>
          <w:rFonts w:ascii="Helvetica Neue" w:cs="Helvetica Neue" w:hAnsi="Helvetica Neue" w:eastAsia="Helvetica Neue"/>
          <w:sz w:val="40"/>
          <w:szCs w:val="40"/>
          <w:lang w:val="zh-TW" w:eastAsia="zh-TW"/>
        </w:rPr>
      </w:pPr>
      <w:r>
        <w:rPr>
          <w:rFonts w:ascii="微软雅黑" w:cs="微软雅黑" w:hAnsi="微软雅黑" w:eastAsia="微软雅黑"/>
          <w:sz w:val="32"/>
          <w:szCs w:val="32"/>
          <w:rtl w:val="0"/>
          <w:lang w:val="zh-TW" w:eastAsia="zh-TW"/>
        </w:rPr>
        <w:t>此外，调整自己看待艾滋病</w:t>
      </w:r>
      <w:ins w:id="512" w:date="2016-08-31T01:10:20Z" w:author="Xu Zhang">
        <w:r>
          <w:rPr>
            <w:sz w:val="24"/>
            <w:szCs w:val="24"/>
            <w:rtl w:val="0"/>
            <w:lang w:val="zh-CN" w:eastAsia="zh-CN"/>
          </w:rPr>
          <w:t>及其他性病与</w:t>
        </w:r>
      </w:ins>
      <w:del w:id="513" w:date="2016-08-31T01:10:21Z" w:author="Xu Zhang">
        <w:r>
          <w:rPr>
            <w:rFonts w:ascii="微软雅黑" w:cs="微软雅黑" w:hAnsi="微软雅黑" w:eastAsia="微软雅黑"/>
            <w:sz w:val="32"/>
            <w:szCs w:val="32"/>
            <w:rtl w:val="0"/>
            <w:lang w:val="zh-TW" w:eastAsia="zh-TW"/>
          </w:rPr>
          <w:delText>和</w:delText>
        </w:r>
      </w:del>
      <w:r>
        <w:rPr>
          <w:rFonts w:ascii="微软雅黑" w:cs="微软雅黑" w:hAnsi="微软雅黑" w:eastAsia="微软雅黑"/>
          <w:sz w:val="32"/>
          <w:szCs w:val="32"/>
          <w:rtl w:val="0"/>
          <w:lang w:val="zh-TW" w:eastAsia="zh-TW"/>
        </w:rPr>
        <w:t>感染者的方式，也是保护自己的策略之一。艾滋病并不可怕，大多数感染者在</w:t>
      </w:r>
      <w:ins w:id="514" w:date="2016-08-31T01:10:00Z" w:author="Xu Zhang">
        <w:r>
          <w:rPr>
            <w:sz w:val="24"/>
            <w:szCs w:val="24"/>
            <w:rtl w:val="0"/>
            <w:lang w:val="zh-CN" w:eastAsia="zh-CN"/>
          </w:rPr>
          <w:t>接受治疗</w:t>
        </w:r>
      </w:ins>
      <w:del w:id="515" w:date="2016-08-31T01:09:55Z" w:author="Xu Zhang">
        <w:r>
          <w:rPr>
            <w:rFonts w:ascii="微软雅黑" w:cs="微软雅黑" w:hAnsi="微软雅黑" w:eastAsia="微软雅黑"/>
            <w:sz w:val="32"/>
            <w:szCs w:val="32"/>
            <w:rtl w:val="0"/>
            <w:lang w:val="zh-TW" w:eastAsia="zh-TW"/>
          </w:rPr>
          <w:delText>吃药</w:delText>
        </w:r>
      </w:del>
      <w:r>
        <w:rPr>
          <w:rFonts w:ascii="微软雅黑" w:cs="微软雅黑" w:hAnsi="微软雅黑" w:eastAsia="微软雅黑"/>
          <w:sz w:val="32"/>
          <w:szCs w:val="32"/>
          <w:rtl w:val="0"/>
          <w:lang w:val="zh-TW" w:eastAsia="zh-TW"/>
        </w:rPr>
        <w:t>后与正常人无异，日常生活也不会传染</w:t>
      </w:r>
      <w:ins w:id="516" w:date="2016-08-31T01:11:00Z" w:author="Xu Zhang">
        <w:r>
          <w:rPr>
            <w:rFonts w:ascii="微软雅黑" w:cs="微软雅黑" w:hAnsi="微软雅黑" w:eastAsia="微软雅黑"/>
            <w:sz w:val="32"/>
            <w:szCs w:val="32"/>
            <w:rtl w:val="0"/>
            <w:lang w:val="zh-CN" w:eastAsia="zh-CN"/>
          </w:rPr>
          <w:t>；</w:t>
        </w:r>
      </w:ins>
      <w:ins w:id="517" w:date="2016-08-31T01:11:00Z" w:author="Xu Zhang">
        <w:r>
          <w:rPr>
            <w:sz w:val="24"/>
            <w:szCs w:val="24"/>
            <w:rtl w:val="0"/>
            <w:lang w:val="zh-CN" w:eastAsia="zh-CN"/>
          </w:rPr>
          <w:t>大多数性病患者也可以在治疗后保持良好的生活质量</w:t>
        </w:r>
      </w:ins>
      <w:r>
        <w:rPr>
          <w:rFonts w:ascii="微软雅黑" w:cs="微软雅黑" w:hAnsi="微软雅黑" w:eastAsia="微软雅黑"/>
          <w:sz w:val="32"/>
          <w:szCs w:val="32"/>
          <w:rtl w:val="0"/>
          <w:lang w:val="zh-TW" w:eastAsia="zh-TW"/>
        </w:rPr>
        <w:t>。帮助他们调整、让他们敢于面对和承认，营造一个非歧视的社会环境，不仅是对他们的帮助，也是对自己的保护。</w:t>
      </w:r>
      <w:ins w:id="518" w:date="2016-08-31T01:11:55Z" w:author="Xu Zhang">
        <w:r>
          <w:rPr>
            <w:sz w:val="24"/>
            <w:szCs w:val="24"/>
            <w:rtl w:val="0"/>
            <w:lang w:val="zh-CN" w:eastAsia="zh-CN"/>
          </w:rPr>
          <w:t>相反，</w:t>
        </w:r>
      </w:ins>
      <w:r>
        <w:rPr>
          <w:rFonts w:ascii="微软雅黑" w:cs="微软雅黑" w:hAnsi="微软雅黑" w:eastAsia="微软雅黑"/>
          <w:color w:val="ff0000"/>
          <w:sz w:val="32"/>
          <w:szCs w:val="32"/>
          <w:u w:color="ff0000"/>
          <w:rtl w:val="0"/>
          <w:lang w:val="zh-TW" w:eastAsia="zh-TW"/>
        </w:rPr>
        <w:t>如果你是在一个谈艾色变、</w:t>
      </w:r>
      <w:ins w:id="519" w:date="2016-08-31T01:12:05Z" w:author="Xu Zhang">
        <w:r>
          <w:rPr>
            <w:rFonts w:ascii="微软雅黑" w:cs="微软雅黑" w:hAnsi="微软雅黑" w:eastAsia="微软雅黑"/>
            <w:color w:val="ff0000"/>
            <w:sz w:val="32"/>
            <w:szCs w:val="32"/>
            <w:u w:color="ff0000"/>
            <w:rtl w:val="0"/>
            <w:lang w:val="zh-CN" w:eastAsia="zh-CN"/>
          </w:rPr>
          <w:t>HIV</w:t>
        </w:r>
      </w:ins>
      <w:ins w:id="520" w:date="2016-08-31T01:12:05Z" w:author="Xu Zhang">
        <w:r>
          <w:rPr>
            <w:sz w:val="24"/>
            <w:szCs w:val="24"/>
            <w:rtl w:val="0"/>
            <w:lang w:val="zh-CN" w:eastAsia="zh-CN"/>
          </w:rPr>
          <w:t>携带者</w:t>
        </w:r>
      </w:ins>
      <w:del w:id="521" w:date="2016-08-31T01:12:02Z" w:author="Xu Zhang">
        <w:r>
          <w:rPr>
            <w:rFonts w:ascii="微软雅黑" w:cs="微软雅黑" w:hAnsi="微软雅黑" w:eastAsia="微软雅黑"/>
            <w:color w:val="ff0000"/>
            <w:sz w:val="32"/>
            <w:szCs w:val="32"/>
            <w:u w:color="ff0000"/>
            <w:rtl w:val="0"/>
            <w:lang w:val="zh-TW" w:eastAsia="zh-TW"/>
          </w:rPr>
          <w:delText>艾滋病者</w:delText>
        </w:r>
      </w:del>
      <w:r>
        <w:rPr>
          <w:rFonts w:ascii="微软雅黑" w:cs="微软雅黑" w:hAnsi="微软雅黑" w:eastAsia="微软雅黑"/>
          <w:color w:val="ff0000"/>
          <w:sz w:val="32"/>
          <w:szCs w:val="32"/>
          <w:u w:color="ff0000"/>
          <w:rtl w:val="0"/>
          <w:lang w:val="zh-TW" w:eastAsia="zh-TW"/>
        </w:rPr>
        <w:t>受到巨大压力的社会，</w:t>
      </w:r>
      <w:ins w:id="522" w:date="2016-08-31T01:14:06Z" w:author="Xu Zhang">
        <w:r>
          <w:rPr>
            <w:sz w:val="24"/>
            <w:szCs w:val="24"/>
            <w:rtl w:val="0"/>
            <w:lang w:val="zh-TW" w:eastAsia="zh-TW"/>
          </w:rPr>
          <w:t>每个人应该得到的正确的安全性行为、艾滋病检测、治疗的信息被无法推广和实现的禁欲宣传所取代；潜在的感染者由于信息缺乏和歧视带来的恐惧，不敢进行检测和治疗，有性需求的感染者不敢向性伴透露感染状况，促进了艾滋病的传播。</w:t>
        </w:r>
      </w:ins>
      <w:ins w:id="523" w:date="2016-08-31T01:14:06Z" w:author="Xu Zhang">
        <w:r>
          <w:rPr>
            <w:color w:val="bf1900"/>
            <w:sz w:val="24"/>
            <w:szCs w:val="24"/>
            <w:rtl w:val="0"/>
            <w:lang w:val="zh-TW" w:eastAsia="zh-TW"/>
          </w:rPr>
          <w:t>我们对</w:t>
        </w:r>
      </w:ins>
      <w:ins w:id="524" w:date="2016-08-31T01:14:06Z" w:author="Xu Zhang">
        <w:r>
          <w:rPr>
            <w:color w:val="bf1900"/>
            <w:sz w:val="24"/>
            <w:szCs w:val="24"/>
            <w:rtl w:val="0"/>
            <w:lang w:val="zh-TW" w:eastAsia="zh-TW"/>
          </w:rPr>
          <w:t>HIV</w:t>
        </w:r>
      </w:ins>
      <w:ins w:id="525" w:date="2016-08-31T01:14:06Z" w:author="Xu Zhang">
        <w:r>
          <w:rPr>
            <w:color w:val="bf1900"/>
            <w:sz w:val="24"/>
            <w:szCs w:val="24"/>
            <w:rtl w:val="0"/>
            <w:lang w:val="zh-TW" w:eastAsia="zh-TW"/>
          </w:rPr>
          <w:t>感染者的歧视与污名，最终</w:t>
        </w:r>
      </w:ins>
      <w:ins w:id="526" w:date="2016-08-31T01:14:06Z" w:author="Xu Zhang">
        <w:r>
          <w:rPr>
            <w:sz w:val="24"/>
            <w:szCs w:val="24"/>
            <w:rtl w:val="0"/>
            <w:lang w:val="zh-CN" w:eastAsia="zh-CN"/>
          </w:rPr>
          <w:t>会</w:t>
        </w:r>
      </w:ins>
      <w:ins w:id="527" w:date="2016-08-31T01:14:06Z" w:author="Xu Zhang">
        <w:r>
          <w:rPr>
            <w:color w:val="bf1900"/>
            <w:sz w:val="24"/>
            <w:szCs w:val="24"/>
            <w:rtl w:val="0"/>
            <w:lang w:val="zh-TW" w:eastAsia="zh-TW"/>
          </w:rPr>
          <w:t>将我们置于更大的感染风险下</w:t>
        </w:r>
      </w:ins>
      <w:ins w:id="528" w:date="2016-08-31T01:14:06Z" w:author="Xu Zhang">
        <w:r>
          <w:rPr>
            <w:rFonts w:ascii="微软雅黑" w:cs="微软雅黑" w:hAnsi="微软雅黑" w:eastAsia="微软雅黑"/>
            <w:color w:val="ff0000"/>
            <w:sz w:val="32"/>
            <w:szCs w:val="32"/>
            <w:u w:color="ff0000"/>
            <w:rtl w:val="0"/>
            <w:lang w:val="zh-CN" w:eastAsia="zh-CN"/>
          </w:rPr>
          <w:t>。</w:t>
        </w:r>
      </w:ins>
      <w:del w:id="529" w:date="2016-08-31T01:13:44Z" w:author="Xu Zhang">
        <w:r>
          <w:rPr>
            <w:rFonts w:ascii="微软雅黑" w:cs="微软雅黑" w:hAnsi="微软雅黑" w:eastAsia="微软雅黑"/>
            <w:color w:val="ff0000"/>
            <w:sz w:val="32"/>
            <w:szCs w:val="32"/>
            <w:u w:color="ff0000"/>
            <w:rtl w:val="0"/>
            <w:lang w:val="zh-TW" w:eastAsia="zh-TW"/>
          </w:rPr>
          <w:delText>你和他人得不到正常的艾滋病知识不说（想一想大多数人真的能管好自己的欲望吗？），感染者恐惧检测、感染后不敢告知性伴侣，这样只会让疾病传播得更容易，最后波及自己。</w:delText>
        </w:r>
      </w:del>
    </w:p>
    <w:p>
      <w:pPr>
        <w:pStyle w:val="Normal.0"/>
        <w:spacing w:after="0" w:line="420" w:lineRule="atLeast"/>
        <w:rPr>
          <w:rFonts w:ascii="Helvetica Neue" w:cs="Helvetica Neue" w:hAnsi="Helvetica Neue" w:eastAsia="Helvetica Neue"/>
          <w:sz w:val="40"/>
          <w:szCs w:val="40"/>
        </w:rPr>
      </w:pPr>
    </w:p>
    <w:p>
      <w:pPr>
        <w:pStyle w:val="Normal.0"/>
        <w:spacing w:after="0" w:line="240" w:lineRule="auto"/>
        <w:rPr>
          <w:ins w:id="530" w:date="2016-09-02T01:21:03Z" w:author="Xu Zhang"/>
          <w:sz w:val="24"/>
          <w:szCs w:val="24"/>
          <w:lang w:val="zh-TW" w:eastAsia="zh-TW"/>
        </w:rPr>
      </w:pPr>
      <w:ins w:id="531" w:date="2016-09-02T01:21:03Z" w:author="Xu Zhang">
        <w:r>
          <w:rPr>
            <w:sz w:val="24"/>
            <w:szCs w:val="24"/>
            <w:rtl w:val="0"/>
            <w:lang w:val="zh-CN" w:eastAsia="zh-CN"/>
          </w:rPr>
          <w:t>信息安全</w:t>
        </w:r>
      </w:ins>
    </w:p>
    <w:p>
      <w:pPr>
        <w:pStyle w:val="Normal.0"/>
        <w:spacing w:after="0" w:line="240" w:lineRule="auto"/>
        <w:rPr>
          <w:ins w:id="532" w:date="2016-09-02T01:21:03Z" w:author="Xu Zhang"/>
          <w:sz w:val="24"/>
          <w:szCs w:val="24"/>
          <w:lang w:val="zh-TW" w:eastAsia="zh-TW"/>
        </w:rPr>
      </w:pPr>
      <w:ins w:id="533" w:date="2016-09-02T01:21:03Z" w:author="Xu Zhang">
        <w:r>
          <w:rPr>
            <w:sz w:val="24"/>
            <w:szCs w:val="24"/>
            <w:rtl w:val="0"/>
            <w:lang w:val="zh-CN" w:eastAsia="zh-CN"/>
          </w:rPr>
          <w:t>性倾向、性别认同和你的其他个人信息一样都属于隐私，然而在当下的法律实践中被出柜的情况是否被认定为侵犯隐私权仍然是一个有待探讨的问题。因此，在自由、骄傲地作为一个同志生活和被他人得知身份的可能风险之间需要你进行一个权衡，在隐私被暴露后你也可以选择积极地进行维权，例如寻求彩虹法律热线等组织的帮助。</w:t>
        </w:r>
      </w:ins>
    </w:p>
    <w:p>
      <w:pPr>
        <w:pStyle w:val="Normal.0"/>
        <w:spacing w:after="0" w:line="240" w:lineRule="auto"/>
        <w:rPr>
          <w:ins w:id="534" w:date="2016-09-02T01:21:03Z" w:author="Xu Zhang"/>
          <w:sz w:val="24"/>
          <w:szCs w:val="24"/>
          <w:lang w:val="zh-TW" w:eastAsia="zh-TW"/>
        </w:rPr>
      </w:pPr>
    </w:p>
    <w:p>
      <w:pPr>
        <w:pStyle w:val="Normal.0"/>
        <w:spacing w:after="0" w:line="240" w:lineRule="auto"/>
        <w:rPr>
          <w:ins w:id="535" w:date="2016-09-02T01:21:03Z" w:author="Xu Zhang"/>
          <w:sz w:val="24"/>
          <w:szCs w:val="24"/>
          <w:lang w:val="zh-TW" w:eastAsia="zh-TW"/>
        </w:rPr>
      </w:pPr>
      <w:ins w:id="536" w:date="2016-09-02T01:21:03Z" w:author="Xu Zhang">
        <w:r>
          <w:rPr>
            <w:sz w:val="24"/>
            <w:szCs w:val="24"/>
            <w:rtl w:val="0"/>
            <w:lang w:val="zh-CN" w:eastAsia="zh-CN"/>
          </w:rPr>
          <w:t>彩虹法律热线</w:t>
        </w:r>
      </w:ins>
      <w:ins w:id="537" w:date="2016-09-02T01:21:03Z" w:author="Xu Zhang">
        <w:r>
          <w:rPr>
            <w:sz w:val="24"/>
            <w:szCs w:val="24"/>
            <w:rtl w:val="0"/>
            <w:lang w:val="zh-CN" w:eastAsia="zh-CN"/>
          </w:rPr>
          <w:t>4000884517</w:t>
        </w:r>
      </w:ins>
    </w:p>
    <w:p>
      <w:pPr>
        <w:pStyle w:val="Normal.0"/>
        <w:spacing w:after="0" w:line="240" w:lineRule="auto"/>
        <w:rPr>
          <w:ins w:id="538" w:date="2016-09-02T01:21:03Z" w:author="Xu Zhang"/>
          <w:sz w:val="24"/>
          <w:szCs w:val="24"/>
          <w:lang w:val="zh-TW" w:eastAsia="zh-TW"/>
        </w:rPr>
      </w:pPr>
    </w:p>
    <w:p>
      <w:pPr>
        <w:pStyle w:val="Normal.0"/>
        <w:spacing w:after="0" w:line="240" w:lineRule="auto"/>
        <w:rPr>
          <w:rFonts w:ascii="Times New Roman" w:cs="Times New Roman" w:hAnsi="Times New Roman" w:eastAsia="Times New Roman"/>
          <w:sz w:val="44"/>
          <w:szCs w:val="44"/>
          <w:lang w:val="zh-TW" w:eastAsia="zh-TW"/>
        </w:rPr>
      </w:pPr>
      <w:r>
        <w:rPr>
          <w:rFonts w:ascii="宋体" w:cs="宋体" w:hAnsi="宋体" w:eastAsia="宋体"/>
          <w:sz w:val="40"/>
          <w:szCs w:val="40"/>
          <w:rtl w:val="0"/>
          <w:lang w:val="zh-TW" w:eastAsia="zh-TW"/>
        </w:rPr>
        <w:t>约会要注意什么</w:t>
      </w:r>
      <w:r>
        <w:rPr>
          <w:rFonts w:ascii="MS Mincho" w:cs="MS Mincho" w:hAnsi="MS Mincho" w:eastAsia="MS Mincho"/>
          <w:sz w:val="40"/>
          <w:szCs w:val="40"/>
          <w:rtl w:val="0"/>
          <w:lang w:val="zh-TW" w:eastAsia="zh-TW"/>
        </w:rPr>
        <w:t>？</w:t>
      </w:r>
    </w:p>
    <w:p>
      <w:pPr>
        <w:pStyle w:val="Normal.0"/>
        <w:spacing w:after="0" w:line="420" w:lineRule="atLeast"/>
        <w:rPr>
          <w:rFonts w:ascii="Helvetica Neue" w:cs="Helvetica Neue" w:hAnsi="Helvetica Neue" w:eastAsia="Helvetica Neue"/>
          <w:sz w:val="40"/>
          <w:szCs w:val="40"/>
        </w:rPr>
      </w:pPr>
    </w:p>
    <w:p>
      <w:pPr>
        <w:pStyle w:val="Normal.0"/>
        <w:shd w:val="clear" w:color="auto" w:fill="ffffff"/>
        <w:spacing w:after="0" w:line="420" w:lineRule="atLeast"/>
        <w:rPr>
          <w:rFonts w:ascii="Helvetica Neue" w:cs="Helvetica Neue" w:hAnsi="Helvetica Neue" w:eastAsia="Helvetica Neue"/>
          <w:color w:val="3e3e3e"/>
          <w:sz w:val="40"/>
          <w:szCs w:val="40"/>
          <w:u w:color="3e3e3e"/>
          <w:lang w:val="zh-TW" w:eastAsia="zh-TW"/>
        </w:rPr>
      </w:pPr>
      <w:r>
        <w:rPr>
          <w:rFonts w:ascii="微软雅黑" w:cs="微软雅黑" w:hAnsi="微软雅黑" w:eastAsia="微软雅黑"/>
          <w:color w:val="3e3e3e"/>
          <w:sz w:val="28"/>
          <w:szCs w:val="28"/>
          <w:u w:color="3e3e3e"/>
          <w:rtl w:val="0"/>
          <w:lang w:val="zh-TW" w:eastAsia="zh-TW"/>
        </w:rPr>
        <w:t>如果你是第一次赴约，可以带上自己的朋友，或者尽量选择在人多的公共场合。如果是被邀请去往对方指定的地点，请牢记前往的路线并将自己的行踪尽可能透露给自己的朋友。交谈中不要透露过多的敏感信息比如自己的收入，自己的家庭背景等等。</w:t>
      </w:r>
    </w:p>
    <w:p>
      <w:pPr>
        <w:pStyle w:val="Normal.0"/>
        <w:shd w:val="clear" w:color="auto" w:fill="ffffff"/>
        <w:spacing w:after="0" w:line="360" w:lineRule="atLeast"/>
        <w:rPr>
          <w:rFonts w:ascii="Helvetica Neue" w:cs="Helvetica Neue" w:hAnsi="Helvetica Neue" w:eastAsia="Helvetica Neue"/>
          <w:color w:val="ff0000"/>
          <w:sz w:val="36"/>
          <w:szCs w:val="36"/>
          <w:u w:color="ff0000"/>
        </w:rPr>
      </w:pPr>
    </w:p>
    <w:p>
      <w:pPr>
        <w:pStyle w:val="Normal.0"/>
        <w:rPr>
          <w:color w:val="ff0000"/>
          <w:sz w:val="36"/>
          <w:szCs w:val="36"/>
          <w:u w:color="ff0000"/>
          <w:lang w:val="zh-TW" w:eastAsia="zh-TW"/>
        </w:rPr>
      </w:pPr>
    </w:p>
    <w:p>
      <w:pPr>
        <w:pStyle w:val="Normal.0"/>
        <w:rPr>
          <w:color w:val="ff0000"/>
          <w:sz w:val="36"/>
          <w:szCs w:val="36"/>
          <w:u w:color="ff0000"/>
          <w:lang w:val="zh-TW" w:eastAsia="zh-TW"/>
        </w:rPr>
      </w:pPr>
      <w:r>
        <w:rPr>
          <w:color w:val="ff0000"/>
          <w:sz w:val="36"/>
          <w:szCs w:val="36"/>
          <w:u w:color="ff0000"/>
          <w:rtl w:val="0"/>
          <w:lang w:val="zh-TW" w:eastAsia="zh-TW"/>
        </w:rPr>
        <w:t>原文：</w:t>
      </w:r>
    </w:p>
    <w:p>
      <w:pPr>
        <w:pStyle w:val="Normal.0"/>
      </w:pPr>
      <w:r>
        <w:drawing>
          <wp:inline distT="0" distB="0" distL="0" distR="0">
            <wp:extent cx="5486400" cy="365188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486400" cy="3651885"/>
                    </a:xfrm>
                    <a:prstGeom prst="rect">
                      <a:avLst/>
                    </a:prstGeom>
                    <a:ln w="12700" cap="flat">
                      <a:noFill/>
                      <a:miter lim="400000"/>
                    </a:ln>
                    <a:effectLst/>
                  </pic:spPr>
                </pic:pic>
              </a:graphicData>
            </a:graphic>
          </wp:inline>
        </w:drawing>
      </w:r>
    </w:p>
    <w:p>
      <w:pPr>
        <w:pStyle w:val="Normal.0"/>
      </w:pPr>
      <w:bookmarkStart w:name="OLE_LINK1" w:id="539"/>
      <w:r>
        <w:rPr>
          <w:rtl w:val="0"/>
          <w:lang w:val="zh-TW" w:eastAsia="zh-TW"/>
        </w:rPr>
        <w:t>（酷儿论坛举办的</w:t>
      </w:r>
      <w:r>
        <w:rPr>
          <w:rtl w:val="0"/>
          <w:lang w:val="en-US"/>
        </w:rPr>
        <w:t>2015</w:t>
      </w:r>
      <w:r>
        <w:rPr>
          <w:rtl w:val="0"/>
          <w:lang w:val="zh-TW" w:eastAsia="zh-TW"/>
        </w:rPr>
        <w:t>新年聚会）</w:t>
      </w:r>
      <w:bookmarkEnd w:id="539"/>
    </w:p>
    <w:p>
      <w:pPr>
        <w:pStyle w:val="Normal.0"/>
      </w:pPr>
    </w:p>
    <w:p>
      <w:pPr>
        <w:pStyle w:val="Normal.0"/>
        <w:rPr>
          <w:color w:val="ff0000"/>
          <w:sz w:val="36"/>
          <w:szCs w:val="36"/>
          <w:u w:color="ff0000"/>
          <w:lang w:val="zh-TW" w:eastAsia="zh-TW"/>
        </w:rPr>
      </w:pPr>
      <w:r>
        <w:rPr>
          <w:color w:val="ff0000"/>
          <w:sz w:val="36"/>
          <w:szCs w:val="36"/>
          <w:u w:color="ff0000"/>
          <w:rtl w:val="0"/>
          <w:lang w:val="zh-TW" w:eastAsia="zh-TW"/>
        </w:rPr>
        <w:t>修改：</w:t>
      </w:r>
    </w:p>
    <w:p>
      <w:pPr>
        <w:pStyle w:val="Normal.0"/>
        <w:rPr>
          <w:ins w:id="540" w:date="2016-08-26T15:58:00Z" w:author="He Zhang"/>
          <w:color w:val="ff0000"/>
          <w:sz w:val="36"/>
          <w:szCs w:val="36"/>
          <w:u w:color="ff0000"/>
        </w:rPr>
      </w:pPr>
    </w:p>
    <w:p>
      <w:pPr>
        <w:pStyle w:val="Normal.0"/>
        <w:rPr>
          <w:ins w:id="541" w:date="2016-08-26T15:58:00Z" w:author="He Zhang"/>
        </w:rPr>
      </w:pPr>
      <w:ins w:id="542" w:date="2016-08-26T15:58:00Z" w:author="He Zhang">
        <w:r>
          <w:drawing>
            <wp:inline distT="0" distB="0" distL="0" distR="0">
              <wp:extent cx="5486400" cy="41148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5">
                        <a:extLst/>
                      </a:blip>
                      <a:stretch>
                        <a:fillRect/>
                      </a:stretch>
                    </pic:blipFill>
                    <pic:spPr>
                      <a:xfrm>
                        <a:off x="0" y="0"/>
                        <a:ext cx="5486400" cy="4114800"/>
                      </a:xfrm>
                      <a:prstGeom prst="rect">
                        <a:avLst/>
                      </a:prstGeom>
                      <a:ln w="12700" cap="flat">
                        <a:noFill/>
                        <a:miter lim="400000"/>
                      </a:ln>
                      <a:effectLst/>
                    </pic:spPr>
                  </pic:pic>
                </a:graphicData>
              </a:graphic>
            </wp:inline>
          </w:drawing>
        </w:r>
      </w:ins>
    </w:p>
    <w:p>
      <w:pPr>
        <w:pStyle w:val="Normal.0"/>
        <w:rPr>
          <w:ins w:id="543" w:date="2016-08-26T15:58:00Z" w:author="He Zhang"/>
        </w:rPr>
      </w:pPr>
      <w:ins w:id="544" w:date="2016-08-26T15:58:00Z" w:author="He Zhang">
        <w:r>
          <w:rPr>
            <w:rtl w:val="0"/>
            <w:lang w:val="zh-TW" w:eastAsia="zh-TW"/>
          </w:rPr>
          <w:t>（酷儿论坛举办的</w:t>
        </w:r>
      </w:ins>
      <w:ins w:id="545" w:date="2016-08-26T15:58:00Z" w:author="He Zhang">
        <w:r>
          <w:rPr>
            <w:rtl w:val="0"/>
            <w:lang w:val="en-US"/>
          </w:rPr>
          <w:t>2016</w:t>
        </w:r>
      </w:ins>
      <w:ins w:id="546" w:date="2016-08-26T15:58:00Z" w:author="He Zhang">
        <w:r>
          <w:rPr>
            <w:rtl w:val="0"/>
            <w:lang w:val="zh-TW" w:eastAsia="zh-TW"/>
          </w:rPr>
          <w:t>年骄傲月涂鸦活动）</w:t>
        </w:r>
      </w:ins>
    </w:p>
    <w:p>
      <w:pPr>
        <w:pStyle w:val="Normal.0"/>
        <w:rPr>
          <w:ins w:id="547" w:date="2016-08-26T15:58:00Z" w:author="He Zhang"/>
        </w:rPr>
      </w:pPr>
    </w:p>
    <w:p>
      <w:pPr>
        <w:pStyle w:val="Normal.0"/>
      </w:pPr>
      <w:r>
        <w:rPr>
          <w:color w:val="ff0000"/>
          <w:sz w:val="36"/>
          <w:szCs w:val="36"/>
          <w:u w:color="ff0000"/>
        </w:rPr>
        <w:br w:type="page"/>
      </w:r>
    </w:p>
    <w:p>
      <w:pPr>
        <w:pStyle w:val="Normal.0"/>
        <w:rPr>
          <w:color w:val="ff0000"/>
          <w:sz w:val="36"/>
          <w:szCs w:val="36"/>
          <w:u w:color="ff0000"/>
          <w:lang w:val="zh-TW" w:eastAsia="zh-TW"/>
        </w:rPr>
      </w:pPr>
      <w:r>
        <w:rPr>
          <w:color w:val="ff0000"/>
          <w:sz w:val="36"/>
          <w:szCs w:val="36"/>
          <w:u w:color="ff0000"/>
          <w:rtl w:val="0"/>
          <w:lang w:val="zh-TW" w:eastAsia="zh-TW"/>
        </w:rPr>
        <w:t>原文：</w:t>
      </w:r>
    </w:p>
    <w:p>
      <w:pPr>
        <w:pStyle w:val="Normal.0"/>
        <w:rPr>
          <w:ins w:id="548" w:date="2016-08-26T16:08:00Z" w:author="He Zhang"/>
        </w:rPr>
      </w:pPr>
      <w:r>
        <w:rPr>
          <w:rtl w:val="0"/>
          <w:lang w:val="zh-TW" w:eastAsia="zh-TW"/>
        </w:rPr>
        <w:t>精简</w:t>
      </w:r>
      <w:r>
        <w:rPr>
          <w:rtl w:val="0"/>
          <w:lang w:val="en-US"/>
        </w:rPr>
        <w:t>+</w:t>
      </w:r>
      <w:r>
        <w:rPr>
          <w:rtl w:val="0"/>
          <w:lang w:val="zh-TW" w:eastAsia="zh-TW"/>
        </w:rPr>
        <w:t>新寄语篇</w:t>
      </w:r>
    </w:p>
    <w:p>
      <w:pPr>
        <w:pStyle w:val="Normal.0"/>
      </w:pPr>
    </w:p>
    <w:p>
      <w:pPr>
        <w:pStyle w:val="Normal.0"/>
        <w:rPr>
          <w:color w:val="ff0000"/>
          <w:sz w:val="36"/>
          <w:szCs w:val="36"/>
          <w:u w:color="ff0000"/>
        </w:rPr>
      </w:pPr>
      <w:r>
        <w:rPr>
          <w:color w:val="ff0000"/>
          <w:sz w:val="36"/>
          <w:szCs w:val="36"/>
          <w:u w:color="ff0000"/>
          <w:rtl w:val="0"/>
          <w:lang w:val="zh-TW" w:eastAsia="zh-TW"/>
        </w:rPr>
        <w:t>修改（在精简</w:t>
      </w:r>
      <w:r>
        <w:rPr>
          <w:color w:val="ff0000"/>
          <w:sz w:val="36"/>
          <w:szCs w:val="36"/>
          <w:u w:color="ff0000"/>
          <w:rtl w:val="0"/>
          <w:lang w:val="en-US"/>
        </w:rPr>
        <w:t>+</w:t>
      </w:r>
      <w:r>
        <w:rPr>
          <w:color w:val="ff0000"/>
          <w:sz w:val="36"/>
          <w:szCs w:val="36"/>
          <w:u w:color="ff0000"/>
          <w:rtl w:val="0"/>
          <w:lang w:val="zh-TW" w:eastAsia="zh-TW"/>
        </w:rPr>
        <w:t>新寄语篇增加如下内容）：</w:t>
      </w:r>
    </w:p>
    <w:p>
      <w:pPr>
        <w:pStyle w:val="Normal.0"/>
      </w:pPr>
      <w:ins w:id="549" w:date="2016-08-26T16:14:00Z" w:author="He Zhang">
        <w:r>
          <w:rPr>
            <w:rtl w:val="0"/>
            <w:lang w:val="zh-TW" w:eastAsia="zh-TW"/>
          </w:rPr>
          <w:t>通过所在学校、城市的性少数相关社群、网络群体和手机</w:t>
        </w:r>
      </w:ins>
      <w:ins w:id="550" w:date="2016-08-26T16:14:00Z" w:author="He Zhang">
        <w:r>
          <w:rPr>
            <w:rtl w:val="0"/>
            <w:lang w:val="en-US"/>
          </w:rPr>
          <w:t>APP</w:t>
        </w:r>
      </w:ins>
      <w:ins w:id="551" w:date="2016-08-26T16:14:00Z" w:author="He Zhang">
        <w:r>
          <w:rPr>
            <w:rtl w:val="0"/>
            <w:lang w:val="zh-TW" w:eastAsia="zh-TW"/>
          </w:rPr>
          <w:t>等找到你的性少数朋友或组织。建议你融入性少数群体，交友时注意安全。</w:t>
        </w:r>
      </w:ins>
    </w:p>
    <w:sectPr>
      <w:headerReference w:type="default" r:id="rId6"/>
      <w:footerReference w:type="default" r:id="rId7"/>
      <w:pgSz w:w="12240" w:h="15840" w:orient="portrait"/>
      <w:pgMar w:top="1440" w:right="1800" w:bottom="1440" w:left="180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444" w:author="Microsoft Office 用户" w:date="2016-08-26T17:31:00Z">
    <w:p>
      <w:pPr>
        <w:pStyle w:val="默认"/>
        <w:bidi w:val="0"/>
      </w:pPr>
    </w:p>
    <w:p>
      <w:pPr>
        <w:pStyle w:val="默认"/>
        <w:bidi w:val="0"/>
      </w:pPr>
      <w:r>
        <w:rPr>
          <w:rFonts w:ascii="Arial Unicode MS" w:cs="Arial Unicode MS" w:hAnsi="Arial Unicode MS" w:hint="eastAsia"/>
          <w:rtl w:val="0"/>
        </w:rPr>
        <w:t>民事结合（</w:t>
      </w:r>
      <w:r>
        <w:rPr>
          <w:rFonts w:cs="Arial Unicode MS" w:eastAsia="Arial Unicode MS"/>
          <w:rtl w:val="0"/>
        </w:rPr>
        <w:t>civil union</w:t>
      </w:r>
      <w:r>
        <w:rPr>
          <w:rFonts w:ascii="Arial Unicode MS" w:cs="Arial Unicode MS" w:hAnsi="Arial Unicode MS" w:hint="eastAsia"/>
          <w:rtl w:val="0"/>
        </w:rPr>
        <w:t>）是指由民事法律所确立并保护的等同或类似婚姻的结合关系，主要用于为同性恋伴侣提供与异性恋伴侣相同或近似的权利，也可以用来提供那些不想进入婚姻，比较希望处于一种类似于普通法婚姻（</w:t>
      </w:r>
      <w:r>
        <w:rPr>
          <w:rFonts w:cs="Arial Unicode MS" w:eastAsia="Arial Unicode MS"/>
          <w:rtl w:val="0"/>
        </w:rPr>
        <w:t>common-law marriage</w:t>
      </w:r>
      <w:r>
        <w:rPr>
          <w:rFonts w:ascii="Arial Unicode MS" w:cs="Arial Unicode MS" w:hAnsi="Arial Unicode MS" w:hint="eastAsia"/>
          <w:rtl w:val="0"/>
        </w:rPr>
        <w:t>）的异性同居关系，赋予法律权利。</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S Mincho">
    <w:charset w:val="00"/>
    <w:family w:val="roman"/>
    <w:pitch w:val="default"/>
  </w:font>
  <w:font w:name="宋体">
    <w:charset w:val="00"/>
    <w:family w:val="roman"/>
    <w:pitch w:val="default"/>
  </w:font>
  <w:font w:name="Helvetica Neue">
    <w:charset w:val="00"/>
    <w:family w:val="roman"/>
    <w:pitch w:val="default"/>
  </w:font>
  <w:font w:name="微软雅黑">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编号">
    <w:name w:val="编号"/>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