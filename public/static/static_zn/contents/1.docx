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A1" w:rsidRDefault="00AF7FA1">
      <w:pPr>
        <w:rPr>
          <w:sz w:val="32"/>
        </w:rPr>
      </w:pPr>
      <w:r w:rsidRPr="00AF7FA1">
        <w:rPr>
          <w:rFonts w:hint="eastAsia"/>
          <w:sz w:val="32"/>
        </w:rPr>
        <w:t>修改人：琉璃</w:t>
      </w:r>
    </w:p>
    <w:p w:rsidR="00AF7FA1" w:rsidRPr="00AF7FA1" w:rsidRDefault="00AF7FA1">
      <w:pPr>
        <w:rPr>
          <w:rFonts w:hint="eastAsia"/>
          <w:sz w:val="32"/>
        </w:rPr>
      </w:pPr>
    </w:p>
    <w:p w:rsidR="00AF7FA1" w:rsidRDefault="00AF7FA1">
      <w:pPr>
        <w:rPr>
          <w:sz w:val="32"/>
        </w:rPr>
      </w:pPr>
      <w:r w:rsidRPr="00AF7FA1">
        <w:rPr>
          <w:sz w:val="32"/>
        </w:rPr>
        <w:t>修改内容</w:t>
      </w:r>
      <w:r w:rsidRPr="00AF7FA1">
        <w:rPr>
          <w:rFonts w:hint="eastAsia"/>
          <w:sz w:val="32"/>
        </w:rPr>
        <w:t>：</w:t>
      </w:r>
    </w:p>
    <w:p w:rsidR="00AF7FA1" w:rsidRPr="00AF7FA1" w:rsidRDefault="00AF7FA1">
      <w:pPr>
        <w:rPr>
          <w:sz w:val="32"/>
        </w:rPr>
      </w:pPr>
      <w:r w:rsidRPr="00AF7FA1">
        <w:rPr>
          <w:rFonts w:hint="eastAsia"/>
          <w:sz w:val="32"/>
        </w:rPr>
        <w:t xml:space="preserve">1. </w:t>
      </w:r>
      <w:r w:rsidRPr="00AF7FA1">
        <w:rPr>
          <w:rFonts w:hint="eastAsia"/>
          <w:sz w:val="32"/>
        </w:rPr>
        <w:t>增加了新生关注的“如何找到组织摆脱孤独感”内容</w:t>
      </w:r>
    </w:p>
    <w:p w:rsidR="00AF7FA1" w:rsidRDefault="00AF7FA1">
      <w:pPr>
        <w:rPr>
          <w:sz w:val="32"/>
        </w:rPr>
      </w:pPr>
      <w:r w:rsidRPr="00AF7FA1">
        <w:rPr>
          <w:sz w:val="32"/>
        </w:rPr>
        <w:t xml:space="preserve">2. </w:t>
      </w:r>
      <w:r w:rsidRPr="00AF7FA1">
        <w:rPr>
          <w:sz w:val="32"/>
        </w:rPr>
        <w:t>增加了时效性内容</w:t>
      </w:r>
      <w:r w:rsidRPr="00AF7FA1">
        <w:rPr>
          <w:rFonts w:hint="eastAsia"/>
          <w:sz w:val="32"/>
        </w:rPr>
        <w:t>，</w:t>
      </w:r>
      <w:r w:rsidRPr="00AF7FA1">
        <w:rPr>
          <w:sz w:val="32"/>
        </w:rPr>
        <w:t>包括</w:t>
      </w:r>
      <w:r w:rsidRPr="00AF7FA1">
        <w:rPr>
          <w:rFonts w:hint="eastAsia"/>
          <w:sz w:val="32"/>
        </w:rPr>
        <w:t>“小软件的使用”和“论坛</w:t>
      </w:r>
      <w:r w:rsidRPr="00AF7FA1">
        <w:rPr>
          <w:rFonts w:hint="eastAsia"/>
          <w:sz w:val="32"/>
        </w:rPr>
        <w:t>2016</w:t>
      </w:r>
      <w:r w:rsidRPr="00AF7FA1">
        <w:rPr>
          <w:rFonts w:hint="eastAsia"/>
          <w:sz w:val="32"/>
        </w:rPr>
        <w:t>年活动照片”内容</w:t>
      </w:r>
    </w:p>
    <w:p w:rsidR="00AF7FA1" w:rsidRPr="00AF7FA1" w:rsidRDefault="00AF7FA1">
      <w:pPr>
        <w:rPr>
          <w:rFonts w:hint="eastAsia"/>
          <w:sz w:val="32"/>
        </w:rPr>
      </w:pPr>
    </w:p>
    <w:p w:rsidR="0023790D" w:rsidRDefault="00AF7FA1">
      <w:r w:rsidRPr="00AF7FA1">
        <w:rPr>
          <w:sz w:val="32"/>
        </w:rPr>
        <w:t>修改方式</w:t>
      </w:r>
      <w:r w:rsidRPr="00AF7FA1">
        <w:rPr>
          <w:rFonts w:hint="eastAsia"/>
          <w:sz w:val="32"/>
        </w:rPr>
        <w:t>：</w:t>
      </w:r>
      <w:r w:rsidRPr="00AF7FA1">
        <w:rPr>
          <w:sz w:val="32"/>
        </w:rPr>
        <w:t>已将需要改动的原文部分标出</w:t>
      </w:r>
      <w:r w:rsidRPr="00AF7FA1">
        <w:rPr>
          <w:rFonts w:hint="eastAsia"/>
          <w:sz w:val="32"/>
        </w:rPr>
        <w:t>，</w:t>
      </w:r>
      <w:r w:rsidRPr="00AF7FA1">
        <w:rPr>
          <w:sz w:val="32"/>
        </w:rPr>
        <w:t>并在修改中采用</w:t>
      </w:r>
      <w:r w:rsidRPr="00AF7FA1">
        <w:rPr>
          <w:rFonts w:hint="eastAsia"/>
          <w:sz w:val="32"/>
        </w:rPr>
        <w:t>word</w:t>
      </w:r>
      <w:r w:rsidRPr="00AF7FA1">
        <w:rPr>
          <w:rFonts w:hint="eastAsia"/>
          <w:sz w:val="32"/>
        </w:rPr>
        <w:t>审阅修订模式将修改逐一标出。点击</w:t>
      </w:r>
      <w:r w:rsidRPr="00AF7FA1">
        <w:rPr>
          <w:rFonts w:hint="eastAsia"/>
          <w:sz w:val="32"/>
        </w:rPr>
        <w:t>word</w:t>
      </w:r>
      <w:r w:rsidRPr="00AF7FA1">
        <w:rPr>
          <w:sz w:val="32"/>
        </w:rPr>
        <w:t>的</w:t>
      </w:r>
      <w:r w:rsidRPr="00AF7FA1">
        <w:rPr>
          <w:rFonts w:hint="eastAsia"/>
          <w:sz w:val="32"/>
        </w:rPr>
        <w:t>“审阅”标签栏即可查看、接受修订或进一步修改</w:t>
      </w:r>
      <w:r>
        <w:rPr>
          <w:rFonts w:hint="eastAsia"/>
        </w:rPr>
        <w:t>。</w:t>
      </w:r>
    </w:p>
    <w:p w:rsidR="0023790D" w:rsidRDefault="0023790D">
      <w:r>
        <w:br w:type="page"/>
      </w:r>
    </w:p>
    <w:p w:rsidR="00DE0A44" w:rsidRPr="0023790D" w:rsidRDefault="00555695">
      <w:pPr>
        <w:rPr>
          <w:color w:val="FF0000"/>
          <w:sz w:val="36"/>
        </w:rPr>
      </w:pPr>
      <w:r w:rsidRPr="0023790D">
        <w:rPr>
          <w:rFonts w:hint="eastAsia"/>
          <w:color w:val="FF0000"/>
          <w:sz w:val="36"/>
        </w:rPr>
        <w:lastRenderedPageBreak/>
        <w:t>原文：</w:t>
      </w:r>
    </w:p>
    <w:p w:rsidR="00555695" w:rsidRDefault="00555695">
      <w:r w:rsidRPr="00555695">
        <w:rPr>
          <w:rFonts w:hint="eastAsia"/>
        </w:rPr>
        <w:t>这份“指南”成文于</w:t>
      </w:r>
      <w:r w:rsidRPr="00555695">
        <w:rPr>
          <w:rFonts w:hint="eastAsia"/>
        </w:rPr>
        <w:t>2013</w:t>
      </w:r>
      <w:r w:rsidRPr="00555695">
        <w:rPr>
          <w:rFonts w:hint="eastAsia"/>
        </w:rPr>
        <w:t>年，里面有小部分内容可能会跟不上同志群体飞快的变化（比如社交方式里淡蓝、飞赞都已经被小蓝小红取代了），但是对于满满期待着大学“同志校园生活”的你来说，绝大多数内容都值得你品味一番。</w:t>
      </w:r>
    </w:p>
    <w:p w:rsidR="00555695" w:rsidRDefault="00555695"/>
    <w:p w:rsidR="0023790D" w:rsidRDefault="00555695">
      <w:pPr>
        <w:rPr>
          <w:color w:val="FF0000"/>
          <w:sz w:val="36"/>
        </w:rPr>
      </w:pPr>
      <w:r w:rsidRPr="0023790D">
        <w:rPr>
          <w:color w:val="FF0000"/>
          <w:sz w:val="36"/>
        </w:rPr>
        <w:t>修改</w:t>
      </w:r>
      <w:r w:rsidRPr="0023790D">
        <w:rPr>
          <w:rFonts w:hint="eastAsia"/>
          <w:color w:val="FF0000"/>
          <w:sz w:val="36"/>
        </w:rPr>
        <w:t>：</w:t>
      </w:r>
      <w:r w:rsidRPr="0023790D">
        <w:rPr>
          <w:color w:val="FF0000"/>
          <w:sz w:val="36"/>
        </w:rPr>
        <w:t>删去</w:t>
      </w:r>
    </w:p>
    <w:p w:rsidR="0023790D" w:rsidRDefault="0023790D">
      <w:pPr>
        <w:rPr>
          <w:color w:val="FF0000"/>
          <w:sz w:val="36"/>
        </w:rPr>
      </w:pPr>
      <w:r>
        <w:rPr>
          <w:color w:val="FF0000"/>
          <w:sz w:val="36"/>
        </w:rPr>
        <w:br w:type="page"/>
      </w:r>
    </w:p>
    <w:p w:rsidR="00555695" w:rsidRPr="0023790D" w:rsidRDefault="00555695">
      <w:pPr>
        <w:rPr>
          <w:color w:val="FF0000"/>
          <w:sz w:val="36"/>
        </w:rPr>
      </w:pPr>
      <w:r w:rsidRPr="0023790D">
        <w:rPr>
          <w:color w:val="FF0000"/>
          <w:sz w:val="36"/>
        </w:rPr>
        <w:lastRenderedPageBreak/>
        <w:t>原文</w:t>
      </w:r>
      <w:r w:rsidRPr="0023790D">
        <w:rPr>
          <w:rFonts w:hint="eastAsia"/>
          <w:color w:val="FF0000"/>
          <w:sz w:val="36"/>
        </w:rPr>
        <w:t>：</w:t>
      </w:r>
    </w:p>
    <w:p w:rsidR="00555695" w:rsidRDefault="00555695" w:rsidP="00555695">
      <w:r>
        <w:rPr>
          <w:rFonts w:hint="eastAsia"/>
        </w:rPr>
        <w:t>如何交友？</w:t>
      </w:r>
    </w:p>
    <w:p w:rsidR="00555695" w:rsidRDefault="00555695" w:rsidP="00555695">
      <w:r>
        <w:rPr>
          <w:rFonts w:hint="eastAsia"/>
        </w:rPr>
        <w:t>通过手机、计算网络可以轻松发现和你一样的人，很多城市也有专门的同性恋主题酒吧提供交流的机会。同时越来越多的社群机构和组织也开始组织线下的聚会，借此交流经验，相互帮助同时更好的认同自己。在你成长的同时，建立自己的生活。这里的生活可不只是吃饭睡觉，而是属于你自己的东西，可以是一种兴趣或者一种爱好，可以是一种让你投身的工作。通过生活去了解和认识一个人，而后有共同语言，是培养情感有效的方式。除此之外，要如何维系人与人之间的情感，因为不同的人在情感当中所需求的东西是不同的，所以这个问题只有交给你自己解答了。</w:t>
      </w:r>
    </w:p>
    <w:p w:rsidR="00555695" w:rsidRDefault="00555695" w:rsidP="00555695"/>
    <w:p w:rsidR="00555695" w:rsidRDefault="00555695" w:rsidP="00555695">
      <w:r>
        <w:rPr>
          <w:rFonts w:hint="eastAsia"/>
        </w:rPr>
        <w:t>牢记，同性恋也是这个社会的组成部分，也会有这个社会的善恶美丑。</w:t>
      </w:r>
    </w:p>
    <w:p w:rsidR="00555695" w:rsidRDefault="00555695" w:rsidP="00555695"/>
    <w:p w:rsidR="00555695" w:rsidRDefault="00555695" w:rsidP="00555695">
      <w:r>
        <w:t>MOTSS</w:t>
      </w:r>
    </w:p>
    <w:p w:rsidR="00555695" w:rsidRDefault="00555695" w:rsidP="00555695">
      <w:r>
        <w:rPr>
          <w:rFonts w:hint="eastAsia"/>
        </w:rPr>
        <w:t>观点</w:t>
      </w:r>
    </w:p>
    <w:p w:rsidR="00555695" w:rsidRDefault="00555695" w:rsidP="00555695">
      <w:r>
        <w:rPr>
          <w:rFonts w:hint="eastAsia"/>
        </w:rPr>
        <w:t>建议首先是找到同志群体组织，无论你是否喜欢社交，有几个能够交心的同志朋友多少是对你生活的方方面面有所助益的。随着网络社群的发达，国内也有大大小小各种各样的同志社区，比如</w:t>
      </w:r>
      <w:r>
        <w:rPr>
          <w:rFonts w:hint="eastAsia"/>
        </w:rPr>
        <w:t>MOTSS</w:t>
      </w:r>
      <w:r>
        <w:rPr>
          <w:rFonts w:hint="eastAsia"/>
        </w:rPr>
        <w:t>、淡蓝、飞赞、左右电台等等，上面有各种各样关于情感、性爱、同志权益等方面的知识，也会有各种各样的线下活动，你应该试着去了解和融入。一种普遍存在于刚刚接触这个群体的不良心态是：觉得同志圈很乱很脏，我应该避而远之，觉得自己从来不接触同性恋群体就很“干净”很“靠谱”。</w:t>
      </w:r>
    </w:p>
    <w:p w:rsidR="00555695" w:rsidRDefault="00555695" w:rsidP="00555695">
      <w:r>
        <w:rPr>
          <w:rFonts w:hint="eastAsia"/>
        </w:rPr>
        <w:t>但事实上，“性向”和“恋向”只是一个人的诸多特征中的一个，这个特征并不能决定一个人是“脏”还是“干净”，正如异性恋也有流氓、艾滋病传播者和性滥交者一样，同性恋群体也有阳光、积极、奋发的人群，我们并不能把自己对同性恋的自我不认同推之到整个群体，更不能因为别人的性向去判定别人的人格，否则你要别人如何判定你？我们看到很多成功、开朗又爱情美满的人，不管是同性恋还是异性恋，他们身上总有一些共同的特质，那就是懂得悦纳自己，有志趣相投的朋友，不因自己“与众不同”而自怨自艾。</w:t>
      </w:r>
    </w:p>
    <w:p w:rsidR="00314ACB" w:rsidRDefault="00314ACB" w:rsidP="00555695"/>
    <w:p w:rsidR="00314ACB" w:rsidRPr="0023790D" w:rsidRDefault="00314ACB" w:rsidP="00314ACB">
      <w:pPr>
        <w:rPr>
          <w:color w:val="FF0000"/>
          <w:sz w:val="36"/>
        </w:rPr>
      </w:pPr>
      <w:r w:rsidRPr="0023790D">
        <w:rPr>
          <w:color w:val="FF0000"/>
          <w:sz w:val="36"/>
        </w:rPr>
        <w:t>修改</w:t>
      </w:r>
      <w:r w:rsidRPr="0023790D">
        <w:rPr>
          <w:rFonts w:hint="eastAsia"/>
          <w:color w:val="FF0000"/>
          <w:sz w:val="36"/>
        </w:rPr>
        <w:t>：</w:t>
      </w:r>
    </w:p>
    <w:p w:rsidR="00314ACB" w:rsidRDefault="00314ACB" w:rsidP="00314ACB">
      <w:pPr>
        <w:rPr>
          <w:ins w:id="0" w:author="He Zhang" w:date="2016-08-26T15:00:00Z"/>
        </w:rPr>
      </w:pPr>
      <w:r>
        <w:rPr>
          <w:rFonts w:hint="eastAsia"/>
        </w:rPr>
        <w:t>如何交友</w:t>
      </w:r>
      <w:ins w:id="1" w:author="He Zhang" w:date="2016-08-26T14:59:00Z">
        <w:r w:rsidR="00D412EC">
          <w:rPr>
            <w:rFonts w:hint="eastAsia"/>
          </w:rPr>
          <w:t>/</w:t>
        </w:r>
      </w:ins>
      <w:ins w:id="2" w:author="He Zhang" w:date="2016-08-26T15:00:00Z">
        <w:r w:rsidR="00D412EC">
          <w:rPr>
            <w:rFonts w:hint="eastAsia"/>
          </w:rPr>
          <w:t>找到组织</w:t>
        </w:r>
      </w:ins>
      <w:r>
        <w:rPr>
          <w:rFonts w:hint="eastAsia"/>
        </w:rPr>
        <w:t>？</w:t>
      </w:r>
    </w:p>
    <w:p w:rsidR="00D412EC" w:rsidRDefault="00D412EC" w:rsidP="00314ACB">
      <w:pPr>
        <w:rPr>
          <w:ins w:id="3" w:author="He Zhang" w:date="2016-08-26T15:06:00Z"/>
        </w:rPr>
      </w:pPr>
      <w:ins w:id="4" w:author="He Zhang" w:date="2016-08-26T15:00:00Z">
        <w:r>
          <w:t>初入新校园的你</w:t>
        </w:r>
        <w:r>
          <w:rPr>
            <w:rFonts w:hint="eastAsia"/>
          </w:rPr>
          <w:t>，</w:t>
        </w:r>
        <w:r>
          <w:t>可能会因自己</w:t>
        </w:r>
      </w:ins>
      <w:ins w:id="5" w:author="He Zhang" w:date="2016-08-26T15:02:00Z">
        <w:r>
          <w:t>身为</w:t>
        </w:r>
      </w:ins>
      <w:ins w:id="6" w:author="He Zhang" w:date="2016-08-26T15:00:00Z">
        <w:r>
          <w:t>性少数的身份</w:t>
        </w:r>
      </w:ins>
      <w:ins w:id="7" w:author="He Zhang" w:date="2016-08-26T15:01:00Z">
        <w:r>
          <w:rPr>
            <w:rFonts w:hint="eastAsia"/>
          </w:rPr>
          <w:t>，</w:t>
        </w:r>
      </w:ins>
      <w:ins w:id="8" w:author="He Zhang" w:date="2016-08-26T15:02:00Z">
        <w:r>
          <w:rPr>
            <w:rFonts w:hint="eastAsia"/>
          </w:rPr>
          <w:t>找不到和你同样的人，</w:t>
        </w:r>
      </w:ins>
      <w:ins w:id="9" w:author="He Zhang" w:date="2016-08-26T15:00:00Z">
        <w:r>
          <w:t>而倍感孤独</w:t>
        </w:r>
      </w:ins>
      <w:ins w:id="10" w:author="He Zhang" w:date="2016-08-26T15:02:00Z">
        <w:r>
          <w:rPr>
            <w:rFonts w:hint="eastAsia"/>
          </w:rPr>
          <w:t>。</w:t>
        </w:r>
        <w:r>
          <w:t>但事实上</w:t>
        </w:r>
        <w:r>
          <w:rPr>
            <w:rFonts w:hint="eastAsia"/>
          </w:rPr>
          <w:t>，</w:t>
        </w:r>
        <w:r>
          <w:t>根据科学统计</w:t>
        </w:r>
        <w:r>
          <w:rPr>
            <w:rFonts w:hint="eastAsia"/>
          </w:rPr>
          <w:t>，同性恋</w:t>
        </w:r>
      </w:ins>
      <w:ins w:id="11" w:author="He Zhang" w:date="2016-08-26T15:03:00Z">
        <w:r>
          <w:rPr>
            <w:rFonts w:hint="eastAsia"/>
          </w:rPr>
          <w:t>及其他</w:t>
        </w:r>
      </w:ins>
      <w:ins w:id="12" w:author="He Zhang" w:date="2016-08-26T15:02:00Z">
        <w:r>
          <w:t>性少数人群</w:t>
        </w:r>
      </w:ins>
      <w:ins w:id="13" w:author="He Zhang" w:date="2016-08-26T15:03:00Z">
        <w:r>
          <w:t>在人口中占有的比例并非很低</w:t>
        </w:r>
        <w:r>
          <w:rPr>
            <w:rFonts w:hint="eastAsia"/>
          </w:rPr>
          <w:t>，在</w:t>
        </w:r>
        <w:r>
          <w:t>偌大的校园</w:t>
        </w:r>
        <w:r>
          <w:rPr>
            <w:rFonts w:hint="eastAsia"/>
          </w:rPr>
          <w:t>，偌大的城市中，你总能找到</w:t>
        </w:r>
      </w:ins>
      <w:ins w:id="14" w:author="He Zhang" w:date="2016-08-26T15:04:00Z">
        <w:r>
          <w:rPr>
            <w:rFonts w:hint="eastAsia"/>
          </w:rPr>
          <w:t>能伴你同行的性少数伙伴、朋友，乃至给你归属感的组织</w:t>
        </w:r>
      </w:ins>
      <w:ins w:id="15" w:author="He Zhang" w:date="2016-08-27T09:41:00Z">
        <w:r w:rsidR="00CB2489">
          <w:rPr>
            <w:rFonts w:hint="eastAsia"/>
          </w:rPr>
          <w:t>与社群</w:t>
        </w:r>
      </w:ins>
      <w:ins w:id="16" w:author="He Zhang" w:date="2016-08-26T15:21:00Z">
        <w:r w:rsidR="00947B6E">
          <w:rPr>
            <w:rFonts w:hint="eastAsia"/>
          </w:rPr>
          <w:t>，让你不再感到孤独</w:t>
        </w:r>
      </w:ins>
      <w:ins w:id="17" w:author="He Zhang" w:date="2016-08-26T15:04:00Z">
        <w:r>
          <w:rPr>
            <w:rFonts w:hint="eastAsia"/>
          </w:rPr>
          <w:t>。</w:t>
        </w:r>
      </w:ins>
    </w:p>
    <w:p w:rsidR="00314ACB" w:rsidRDefault="00C52436" w:rsidP="00314ACB">
      <w:ins w:id="18" w:author="He Zhang" w:date="2016-08-26T15:06:00Z">
        <w:r>
          <w:lastRenderedPageBreak/>
          <w:t>互联网时代的你</w:t>
        </w:r>
      </w:ins>
      <w:ins w:id="19" w:author="He Zhang" w:date="2016-08-26T15:08:00Z">
        <w:r>
          <w:rPr>
            <w:rFonts w:hint="eastAsia"/>
          </w:rPr>
          <w:t>，</w:t>
        </w:r>
      </w:ins>
      <w:ins w:id="20" w:author="He Zhang" w:date="2016-08-26T15:07:00Z">
        <w:r w:rsidR="00CB2489">
          <w:rPr>
            <w:rFonts w:hint="eastAsia"/>
          </w:rPr>
          <w:t>找到与你同</w:t>
        </w:r>
      </w:ins>
      <w:ins w:id="21" w:author="He Zhang" w:date="2016-08-27T09:41:00Z">
        <w:r w:rsidR="00CB2489">
          <w:rPr>
            <w:rFonts w:hint="eastAsia"/>
          </w:rPr>
          <w:t>类</w:t>
        </w:r>
      </w:ins>
      <w:ins w:id="22" w:author="He Zhang" w:date="2016-08-26T15:07:00Z">
        <w:r>
          <w:rPr>
            <w:rFonts w:hint="eastAsia"/>
          </w:rPr>
          <w:t>的人并不</w:t>
        </w:r>
      </w:ins>
      <w:ins w:id="23" w:author="He Zhang" w:date="2016-08-26T15:08:00Z">
        <w:r>
          <w:rPr>
            <w:rFonts w:hint="eastAsia"/>
          </w:rPr>
          <w:t>是一件</w:t>
        </w:r>
      </w:ins>
      <w:ins w:id="24" w:author="He Zhang" w:date="2016-08-26T15:07:00Z">
        <w:r>
          <w:rPr>
            <w:rFonts w:hint="eastAsia"/>
          </w:rPr>
          <w:t>难</w:t>
        </w:r>
      </w:ins>
      <w:ins w:id="25" w:author="He Zhang" w:date="2016-08-26T15:08:00Z">
        <w:r>
          <w:rPr>
            <w:rFonts w:hint="eastAsia"/>
          </w:rPr>
          <w:t>事</w:t>
        </w:r>
      </w:ins>
      <w:ins w:id="26" w:author="He Zhang" w:date="2016-08-26T15:07:00Z">
        <w:r>
          <w:rPr>
            <w:rFonts w:hint="eastAsia"/>
          </w:rPr>
          <w:t>。</w:t>
        </w:r>
      </w:ins>
      <w:ins w:id="27" w:author="He Zhang" w:date="2016-08-26T15:08:00Z">
        <w:r>
          <w:rPr>
            <w:rFonts w:hint="eastAsia"/>
          </w:rPr>
          <w:t>首先，你所在的城市</w:t>
        </w:r>
      </w:ins>
      <w:ins w:id="28" w:author="He Zhang" w:date="2016-08-26T15:09:00Z">
        <w:r>
          <w:rPr>
            <w:rFonts w:hint="eastAsia"/>
          </w:rPr>
          <w:t>、学校或学区（大学城）等，往往或多或少有着</w:t>
        </w:r>
      </w:ins>
      <w:ins w:id="29" w:author="He Zhang" w:date="2016-08-26T15:13:00Z">
        <w:r>
          <w:rPr>
            <w:rFonts w:hint="eastAsia"/>
          </w:rPr>
          <w:t>性少数群体组织，如</w:t>
        </w:r>
      </w:ins>
      <w:ins w:id="30" w:author="He Zhang" w:date="2016-08-26T15:14:00Z">
        <w:r>
          <w:rPr>
            <w:rFonts w:hint="eastAsia"/>
          </w:rPr>
          <w:t>面向在杭高校性少数学生的酷儿论坛、你所处学校的</w:t>
        </w:r>
        <w:r>
          <w:rPr>
            <w:rFonts w:hint="eastAsia"/>
          </w:rPr>
          <w:t>QQ</w:t>
        </w:r>
        <w:r>
          <w:rPr>
            <w:rFonts w:hint="eastAsia"/>
          </w:rPr>
          <w:t>群、微信群等</w:t>
        </w:r>
      </w:ins>
      <w:ins w:id="31" w:author="He Zhang" w:date="2016-08-26T15:15:00Z">
        <w:r w:rsidR="00947B6E">
          <w:rPr>
            <w:rFonts w:hint="eastAsia"/>
          </w:rPr>
          <w:t>。</w:t>
        </w:r>
      </w:ins>
      <w:ins w:id="32" w:author="He Zhang" w:date="2016-08-26T15:16:00Z">
        <w:r w:rsidR="00947B6E">
          <w:rPr>
            <w:rFonts w:hint="eastAsia"/>
          </w:rPr>
          <w:t>借助互联网的搜索，</w:t>
        </w:r>
      </w:ins>
      <w:ins w:id="33" w:author="He Zhang" w:date="2016-08-26T15:17:00Z">
        <w:r w:rsidR="00947B6E">
          <w:rPr>
            <w:rFonts w:hint="eastAsia"/>
          </w:rPr>
          <w:t>应该不难发现这些组织。</w:t>
        </w:r>
      </w:ins>
      <w:ins w:id="34" w:author="He Zhang" w:date="2016-08-27T09:42:00Z">
        <w:r w:rsidR="00CB2489">
          <w:rPr>
            <w:rFonts w:hint="eastAsia"/>
          </w:rPr>
          <w:t>其次</w:t>
        </w:r>
      </w:ins>
      <w:ins w:id="35" w:author="He Zhang" w:date="2016-08-26T15:17:00Z">
        <w:r w:rsidR="00947B6E">
          <w:rPr>
            <w:rFonts w:hint="eastAsia"/>
          </w:rPr>
          <w:t>，</w:t>
        </w:r>
      </w:ins>
      <w:del w:id="36" w:author="He Zhang" w:date="2016-08-26T15:18:00Z">
        <w:r w:rsidR="00314ACB" w:rsidDel="00947B6E">
          <w:rPr>
            <w:rFonts w:hint="eastAsia"/>
          </w:rPr>
          <w:delText>通过</w:delText>
        </w:r>
      </w:del>
      <w:del w:id="37" w:author="He Zhang" w:date="2016-08-26T15:19:00Z">
        <w:r w:rsidR="00314ACB" w:rsidDel="00947B6E">
          <w:rPr>
            <w:rFonts w:hint="eastAsia"/>
          </w:rPr>
          <w:delText>手机、计算网络可以轻松发现和你一样的人，</w:delText>
        </w:r>
      </w:del>
      <w:r w:rsidR="00314ACB">
        <w:rPr>
          <w:rFonts w:hint="eastAsia"/>
        </w:rPr>
        <w:t>很多城市也有专门的同性恋主题酒吧</w:t>
      </w:r>
      <w:ins w:id="38" w:author="He Zhang" w:date="2016-08-26T15:19:00Z">
        <w:r w:rsidR="00947B6E">
          <w:rPr>
            <w:rFonts w:hint="eastAsia"/>
          </w:rPr>
          <w:t>，</w:t>
        </w:r>
      </w:ins>
      <w:r w:rsidR="00314ACB">
        <w:rPr>
          <w:rFonts w:hint="eastAsia"/>
        </w:rPr>
        <w:t>提供交流的机会。同时越来越多的社群机构和组织也开始组织线下的聚会，借此交流经验，相互帮助同时更好的认同自己。</w:t>
      </w:r>
      <w:ins w:id="39" w:author="He Zhang" w:date="2016-08-26T15:27:00Z">
        <w:r w:rsidR="00DC1752">
          <w:rPr>
            <w:rFonts w:hint="eastAsia"/>
          </w:rPr>
          <w:t>最后，随着智能手机的飞速发展，</w:t>
        </w:r>
      </w:ins>
      <w:ins w:id="40" w:author="He Zhang" w:date="2016-08-26T15:28:00Z">
        <w:r w:rsidR="00DC1752">
          <w:rPr>
            <w:rFonts w:hint="eastAsia"/>
          </w:rPr>
          <w:t>目前已出现</w:t>
        </w:r>
      </w:ins>
      <w:ins w:id="41" w:author="He Zhang" w:date="2016-08-26T15:27:00Z">
        <w:r w:rsidR="00DC1752">
          <w:rPr>
            <w:rFonts w:hint="eastAsia"/>
          </w:rPr>
          <w:t>许多面向</w:t>
        </w:r>
      </w:ins>
      <w:ins w:id="42" w:author="He Zhang" w:date="2016-08-26T15:28:00Z">
        <w:r w:rsidR="00DC1752">
          <w:rPr>
            <w:rFonts w:hint="eastAsia"/>
          </w:rPr>
          <w:t>同性交友的手机</w:t>
        </w:r>
        <w:r w:rsidR="00DC1752">
          <w:rPr>
            <w:rFonts w:hint="eastAsia"/>
          </w:rPr>
          <w:t>APP</w:t>
        </w:r>
        <w:r w:rsidR="00DC1752">
          <w:rPr>
            <w:rFonts w:hint="eastAsia"/>
          </w:rPr>
          <w:t>，如面向男同交友的</w:t>
        </w:r>
        <w:r w:rsidR="00DC1752">
          <w:rPr>
            <w:rFonts w:hint="eastAsia"/>
          </w:rPr>
          <w:t>Blued</w:t>
        </w:r>
        <w:r w:rsidR="00DC1752">
          <w:rPr>
            <w:rFonts w:hint="eastAsia"/>
          </w:rPr>
          <w:t>、</w:t>
        </w:r>
        <w:proofErr w:type="spellStart"/>
        <w:r w:rsidR="00DC1752">
          <w:rPr>
            <w:rFonts w:hint="eastAsia"/>
          </w:rPr>
          <w:t>Zank</w:t>
        </w:r>
        <w:proofErr w:type="spellEnd"/>
        <w:r w:rsidR="00DC1752">
          <w:rPr>
            <w:rFonts w:hint="eastAsia"/>
          </w:rPr>
          <w:t>等，面向女同交友的</w:t>
        </w:r>
      </w:ins>
      <w:ins w:id="43" w:author="He Zhang" w:date="2016-08-26T15:30:00Z">
        <w:r w:rsidR="00DC1752">
          <w:rPr>
            <w:rFonts w:hint="eastAsia"/>
          </w:rPr>
          <w:t>热拉、</w:t>
        </w:r>
      </w:ins>
      <w:ins w:id="44" w:author="He Zhang" w:date="2016-08-26T15:36:00Z">
        <w:r w:rsidR="00DC1752">
          <w:rPr>
            <w:rFonts w:hint="eastAsia"/>
          </w:rPr>
          <w:t>LESDO</w:t>
        </w:r>
        <w:r w:rsidR="00DC1752">
          <w:rPr>
            <w:rFonts w:hint="eastAsia"/>
          </w:rPr>
          <w:t>等。这些“小软件”往往具有非常丰富的功能，</w:t>
        </w:r>
      </w:ins>
      <w:ins w:id="45" w:author="He Zhang" w:date="2016-08-26T15:42:00Z">
        <w:r w:rsidR="00960DDD">
          <w:rPr>
            <w:rFonts w:hint="eastAsia"/>
          </w:rPr>
          <w:t>可以根据你所在的定位显示出你周边使用该</w:t>
        </w:r>
      </w:ins>
      <w:ins w:id="46" w:author="He Zhang" w:date="2016-08-26T15:43:00Z">
        <w:r w:rsidR="00960DDD">
          <w:rPr>
            <w:rFonts w:hint="eastAsia"/>
          </w:rPr>
          <w:t>软件的同伴，帮助你快速</w:t>
        </w:r>
      </w:ins>
      <w:ins w:id="47" w:author="He Zhang" w:date="2016-08-26T15:44:00Z">
        <w:r w:rsidR="00960DDD">
          <w:rPr>
            <w:rFonts w:hint="eastAsia"/>
          </w:rPr>
          <w:t>发掘与你同样的人</w:t>
        </w:r>
      </w:ins>
      <w:ins w:id="48" w:author="He Zhang" w:date="2016-08-26T15:43:00Z">
        <w:r w:rsidR="00960DDD">
          <w:rPr>
            <w:rFonts w:hint="eastAsia"/>
          </w:rPr>
          <w:t>。</w:t>
        </w:r>
      </w:ins>
      <w:del w:id="49" w:author="He Zhang" w:date="2016-08-26T15:20:00Z">
        <w:r w:rsidR="00314ACB" w:rsidDel="00947B6E">
          <w:rPr>
            <w:rFonts w:hint="eastAsia"/>
          </w:rPr>
          <w:delText>在你成长的同时，建立自己的生活。这里的生活可不只是吃饭睡觉，而是属于你自己的东西，可以是一种兴趣或者一种爱好，可以是一种让你投身的工作。通过生活去了解和认识一个人，而后有共同语言，是培养情感有效的方式。除此之外，要如何维系人与人之间的情感，因为不同的人在情感当中所需求的东西是不同的，所以这个问题只有交给你自己解答了。</w:delText>
        </w:r>
      </w:del>
    </w:p>
    <w:p w:rsidR="00314ACB" w:rsidRDefault="00960DDD" w:rsidP="00314ACB">
      <w:ins w:id="50" w:author="He Zhang" w:date="2016-08-26T15:44:00Z">
        <w:r>
          <w:rPr>
            <w:rFonts w:hint="eastAsia"/>
          </w:rPr>
          <w:t>然而，</w:t>
        </w:r>
      </w:ins>
      <w:ins w:id="51" w:author="He Zhang" w:date="2016-08-26T15:45:00Z">
        <w:r w:rsidR="003E5AE4">
          <w:rPr>
            <w:rFonts w:hint="eastAsia"/>
          </w:rPr>
          <w:t>不论</w:t>
        </w:r>
      </w:ins>
      <w:ins w:id="52" w:author="He Zhang" w:date="2016-08-26T15:52:00Z">
        <w:r w:rsidR="003E5AE4">
          <w:rPr>
            <w:rFonts w:hint="eastAsia"/>
          </w:rPr>
          <w:t>你采取</w:t>
        </w:r>
      </w:ins>
      <w:ins w:id="53" w:author="He Zhang" w:date="2016-08-26T15:45:00Z">
        <w:r>
          <w:rPr>
            <w:rFonts w:hint="eastAsia"/>
          </w:rPr>
          <w:t>何种交友方式，</w:t>
        </w:r>
      </w:ins>
      <w:ins w:id="54" w:author="He Zhang" w:date="2016-08-26T15:47:00Z">
        <w:r w:rsidR="00034EBA">
          <w:rPr>
            <w:rFonts w:hint="eastAsia"/>
          </w:rPr>
          <w:t>也不管是</w:t>
        </w:r>
      </w:ins>
      <w:ins w:id="55" w:author="He Zhang" w:date="2016-08-26T15:48:00Z">
        <w:r w:rsidR="00034EBA">
          <w:rPr>
            <w:rFonts w:hint="eastAsia"/>
          </w:rPr>
          <w:t>与性少数还是直人交友，</w:t>
        </w:r>
      </w:ins>
      <w:ins w:id="56" w:author="He Zhang" w:date="2016-08-26T15:45:00Z">
        <w:r>
          <w:rPr>
            <w:rFonts w:hint="eastAsia"/>
          </w:rPr>
          <w:t>你都需要切记：在交友的同时注意保护自身</w:t>
        </w:r>
      </w:ins>
      <w:ins w:id="57" w:author="He Zhang" w:date="2016-08-26T15:46:00Z">
        <w:r>
          <w:rPr>
            <w:rFonts w:hint="eastAsia"/>
          </w:rPr>
          <w:t>生命、财产和健康安全。具体的提示</w:t>
        </w:r>
      </w:ins>
      <w:ins w:id="58" w:author="He Zhang" w:date="2016-08-26T15:53:00Z">
        <w:r w:rsidR="003E5AE4">
          <w:rPr>
            <w:rFonts w:hint="eastAsia"/>
          </w:rPr>
          <w:t>，</w:t>
        </w:r>
      </w:ins>
      <w:ins w:id="59" w:author="He Zhang" w:date="2016-08-26T15:46:00Z">
        <w:r>
          <w:rPr>
            <w:rFonts w:hint="eastAsia"/>
          </w:rPr>
          <w:t>请详见后文的</w:t>
        </w:r>
      </w:ins>
      <w:ins w:id="60" w:author="He Zhang" w:date="2016-08-26T15:47:00Z">
        <w:r>
          <w:rPr>
            <w:rFonts w:hint="eastAsia"/>
          </w:rPr>
          <w:t>“安全篇”部分</w:t>
        </w:r>
      </w:ins>
      <w:ins w:id="61" w:author="He Zhang" w:date="2016-08-26T15:48:00Z">
        <w:r w:rsidR="00034EBA">
          <w:rPr>
            <w:rFonts w:hint="eastAsia"/>
          </w:rPr>
          <w:t>。</w:t>
        </w:r>
      </w:ins>
      <w:r w:rsidR="00314ACB">
        <w:rPr>
          <w:rFonts w:hint="eastAsia"/>
        </w:rPr>
        <w:t>牢记，同性恋也是这个社会的组成部分，也会有这个社会的善恶美丑。</w:t>
      </w:r>
    </w:p>
    <w:p w:rsidR="00314ACB" w:rsidRDefault="00314ACB" w:rsidP="00314ACB"/>
    <w:p w:rsidR="00314ACB" w:rsidRDefault="00314ACB" w:rsidP="00314ACB">
      <w:r>
        <w:t>MOTSS</w:t>
      </w:r>
    </w:p>
    <w:p w:rsidR="00314ACB" w:rsidRDefault="00314ACB" w:rsidP="00314ACB">
      <w:r>
        <w:rPr>
          <w:rFonts w:hint="eastAsia"/>
        </w:rPr>
        <w:t>观点</w:t>
      </w:r>
    </w:p>
    <w:p w:rsidR="003E5AE4" w:rsidRDefault="00314ACB" w:rsidP="00314ACB">
      <w:pPr>
        <w:rPr>
          <w:ins w:id="62" w:author="He Zhang" w:date="2016-08-26T15:50:00Z"/>
        </w:rPr>
      </w:pPr>
      <w:r>
        <w:rPr>
          <w:rFonts w:hint="eastAsia"/>
        </w:rPr>
        <w:t>建议</w:t>
      </w:r>
      <w:ins w:id="63" w:author="He Zhang" w:date="2016-08-26T15:48:00Z">
        <w:r w:rsidR="003E5AE4">
          <w:rPr>
            <w:rFonts w:hint="eastAsia"/>
          </w:rPr>
          <w:t>各位</w:t>
        </w:r>
      </w:ins>
      <w:r>
        <w:rPr>
          <w:rFonts w:hint="eastAsia"/>
        </w:rPr>
        <w:t>首先</w:t>
      </w:r>
      <w:del w:id="64" w:author="He Zhang" w:date="2016-08-26T15:48:00Z">
        <w:r w:rsidDel="003E5AE4">
          <w:rPr>
            <w:rFonts w:hint="eastAsia"/>
          </w:rPr>
          <w:delText>是</w:delText>
        </w:r>
      </w:del>
      <w:r>
        <w:rPr>
          <w:rFonts w:hint="eastAsia"/>
        </w:rPr>
        <w:t>找到同志群体组织，无论你是否喜欢社交，有几个能够交心的同志朋友多少是对你生活的方方面面有所助益的。随着网络社群的发达，国内也有大大小小各种各样的同志社区，比如</w:t>
      </w:r>
      <w:del w:id="65" w:author="He Zhang" w:date="2016-08-26T15:06:00Z">
        <w:r w:rsidDel="00C52436">
          <w:rPr>
            <w:rFonts w:hint="eastAsia"/>
          </w:rPr>
          <w:delText>MOTSS</w:delText>
        </w:r>
      </w:del>
      <w:ins w:id="66" w:author="He Zhang" w:date="2016-08-26T15:06:00Z">
        <w:r w:rsidR="00C52436">
          <w:rPr>
            <w:rFonts w:hint="eastAsia"/>
          </w:rPr>
          <w:t>酷儿论坛</w:t>
        </w:r>
      </w:ins>
      <w:r>
        <w:rPr>
          <w:rFonts w:hint="eastAsia"/>
        </w:rPr>
        <w:t>、</w:t>
      </w:r>
      <w:del w:id="67" w:author="He Zhang" w:date="2016-08-26T16:03:00Z">
        <w:r w:rsidDel="00A437E1">
          <w:rPr>
            <w:rFonts w:hint="eastAsia"/>
          </w:rPr>
          <w:delText>淡蓝、飞赞、左右电台</w:delText>
        </w:r>
      </w:del>
      <w:ins w:id="68" w:author="He Zhang" w:date="2016-08-26T16:04:00Z">
        <w:r w:rsidR="00A437E1">
          <w:rPr>
            <w:rFonts w:hint="eastAsia"/>
          </w:rPr>
          <w:t>豆瓣相关小组</w:t>
        </w:r>
      </w:ins>
      <w:r>
        <w:rPr>
          <w:rFonts w:hint="eastAsia"/>
        </w:rPr>
        <w:t>等等，上面有各种各样关于情感、性爱、同志权益等方面的知识，也会有各种各样的线下活动，</w:t>
      </w:r>
      <w:r w:rsidR="007E5825">
        <w:rPr>
          <w:rFonts w:hint="eastAsia"/>
        </w:rPr>
        <w:t>如酷儿论坛定期举办的桌游、影院活动等，</w:t>
      </w:r>
      <w:r>
        <w:rPr>
          <w:rFonts w:hint="eastAsia"/>
        </w:rPr>
        <w:t>你</w:t>
      </w:r>
      <w:ins w:id="69" w:author="He Zhang" w:date="2016-08-26T15:49:00Z">
        <w:r w:rsidR="003E5AE4">
          <w:rPr>
            <w:rFonts w:hint="eastAsia"/>
          </w:rPr>
          <w:t>不妨</w:t>
        </w:r>
      </w:ins>
      <w:del w:id="70" w:author="He Zhang" w:date="2016-08-26T15:49:00Z">
        <w:r w:rsidDel="003E5AE4">
          <w:rPr>
            <w:rFonts w:hint="eastAsia"/>
          </w:rPr>
          <w:delText>应该</w:delText>
        </w:r>
      </w:del>
      <w:r>
        <w:rPr>
          <w:rFonts w:hint="eastAsia"/>
        </w:rPr>
        <w:t>试着去了解</w:t>
      </w:r>
      <w:ins w:id="71" w:author="He Zhang" w:date="2016-08-26T16:01:00Z">
        <w:r w:rsidR="007E5825">
          <w:rPr>
            <w:rFonts w:hint="eastAsia"/>
          </w:rPr>
          <w:t>、参与</w:t>
        </w:r>
      </w:ins>
      <w:r>
        <w:rPr>
          <w:rFonts w:hint="eastAsia"/>
        </w:rPr>
        <w:t>和融入。</w:t>
      </w:r>
      <w:ins w:id="72" w:author="He Zhang" w:date="2016-08-26T15:50:00Z">
        <w:r w:rsidR="003E5AE4">
          <w:rPr>
            <w:rFonts w:hint="eastAsia"/>
          </w:rPr>
          <w:t>相比于在网络中孤立地同单个陌生人个体交流，线下活动</w:t>
        </w:r>
      </w:ins>
      <w:ins w:id="73" w:author="He Zhang" w:date="2016-08-26T15:51:00Z">
        <w:r w:rsidR="003E5AE4">
          <w:rPr>
            <w:rFonts w:hint="eastAsia"/>
          </w:rPr>
          <w:t>更有助于你了解性少数群体</w:t>
        </w:r>
      </w:ins>
      <w:ins w:id="74" w:author="He Zhang" w:date="2016-08-26T15:54:00Z">
        <w:r w:rsidR="00974096">
          <w:rPr>
            <w:rFonts w:hint="eastAsia"/>
          </w:rPr>
          <w:t>，可以为你</w:t>
        </w:r>
      </w:ins>
      <w:ins w:id="75" w:author="He Zhang" w:date="2016-08-26T15:52:00Z">
        <w:r w:rsidR="003E5AE4">
          <w:rPr>
            <w:rFonts w:hint="eastAsia"/>
          </w:rPr>
          <w:t>在现实中</w:t>
        </w:r>
      </w:ins>
      <w:ins w:id="76" w:author="He Zhang" w:date="2016-08-26T15:51:00Z">
        <w:r w:rsidR="003E5AE4">
          <w:rPr>
            <w:rFonts w:hint="eastAsia"/>
          </w:rPr>
          <w:t>结</w:t>
        </w:r>
      </w:ins>
      <w:ins w:id="77" w:author="He Zhang" w:date="2016-08-26T15:52:00Z">
        <w:r w:rsidR="003E5AE4">
          <w:rPr>
            <w:rFonts w:hint="eastAsia"/>
          </w:rPr>
          <w:t>识</w:t>
        </w:r>
      </w:ins>
      <w:ins w:id="78" w:author="He Zhang" w:date="2016-08-26T15:51:00Z">
        <w:r w:rsidR="003E5AE4">
          <w:rPr>
            <w:rFonts w:hint="eastAsia"/>
          </w:rPr>
          <w:t>更多志同道合的朋友</w:t>
        </w:r>
      </w:ins>
      <w:ins w:id="79" w:author="He Zhang" w:date="2016-08-26T15:54:00Z">
        <w:r w:rsidR="00974096">
          <w:rPr>
            <w:rFonts w:hint="eastAsia"/>
          </w:rPr>
          <w:t>提供良好的平台</w:t>
        </w:r>
      </w:ins>
      <w:ins w:id="80" w:author="He Zhang" w:date="2016-08-26T15:53:00Z">
        <w:r w:rsidR="00974096">
          <w:rPr>
            <w:rFonts w:hint="eastAsia"/>
          </w:rPr>
          <w:t>，也会给你更</w:t>
        </w:r>
      </w:ins>
      <w:ins w:id="81" w:author="He Zhang" w:date="2016-08-26T15:55:00Z">
        <w:r w:rsidR="00974096">
          <w:rPr>
            <w:rFonts w:hint="eastAsia"/>
          </w:rPr>
          <w:t>实在</w:t>
        </w:r>
      </w:ins>
      <w:ins w:id="82" w:author="He Zhang" w:date="2016-08-26T15:53:00Z">
        <w:r w:rsidR="00974096">
          <w:rPr>
            <w:rFonts w:hint="eastAsia"/>
          </w:rPr>
          <w:t>、</w:t>
        </w:r>
      </w:ins>
      <w:ins w:id="83" w:author="He Zhang" w:date="2016-08-26T15:55:00Z">
        <w:r w:rsidR="00974096">
          <w:rPr>
            <w:rFonts w:hint="eastAsia"/>
          </w:rPr>
          <w:t>充实</w:t>
        </w:r>
      </w:ins>
      <w:ins w:id="84" w:author="He Zhang" w:date="2016-08-26T15:53:00Z">
        <w:r w:rsidR="00974096">
          <w:rPr>
            <w:rFonts w:hint="eastAsia"/>
          </w:rPr>
          <w:t>的</w:t>
        </w:r>
      </w:ins>
      <w:ins w:id="85" w:author="He Zhang" w:date="2016-08-26T15:55:00Z">
        <w:r w:rsidR="00974096">
          <w:rPr>
            <w:rFonts w:hint="eastAsia"/>
          </w:rPr>
          <w:t>参与</w:t>
        </w:r>
      </w:ins>
      <w:ins w:id="86" w:author="He Zhang" w:date="2016-08-26T15:53:00Z">
        <w:r w:rsidR="00974096">
          <w:rPr>
            <w:rFonts w:hint="eastAsia"/>
          </w:rPr>
          <w:t>感。</w:t>
        </w:r>
      </w:ins>
    </w:p>
    <w:p w:rsidR="00314ACB" w:rsidRDefault="00314ACB" w:rsidP="00314ACB">
      <w:r>
        <w:rPr>
          <w:rFonts w:hint="eastAsia"/>
        </w:rPr>
        <w:t>一种普遍存在于刚刚接触这个群体的不良心态是：觉得同志圈很乱很脏，我应该避而远之，觉得自己从来不接触同性恋群体就很“干净”很“靠谱”。</w:t>
      </w:r>
    </w:p>
    <w:p w:rsidR="007E5825" w:rsidRDefault="00314ACB" w:rsidP="00314ACB">
      <w:pPr>
        <w:rPr>
          <w:ins w:id="87" w:author="He Zhang" w:date="2016-08-26T15:58:00Z"/>
        </w:rPr>
      </w:pPr>
      <w:r>
        <w:rPr>
          <w:rFonts w:hint="eastAsia"/>
        </w:rPr>
        <w:t>但事实上，“性向”和“恋向”只是一个人的诸多特征中的一个，这个特征并不能决定一个人是“脏”还是“干净”，正如异性恋也有流氓、艾滋病传播者和性滥交者一样，同性恋群体也有阳光、积极、奋发的人群，我们并不能把自己对同性恋的自我不认同推之到整个群体，更不能因为别人的性向去判定别人的人格，否则你要别人如何判定你？我们看到很多成功、开朗又爱情美满的人，不管是同性恋还是异性恋，他们身上总有一些共同的特质，那就是懂得悦纳自己，有志趣相投的朋友，不因自己“与众不同”而自怨自艾。</w:t>
      </w:r>
    </w:p>
    <w:p w:rsidR="0023790D" w:rsidRDefault="0023790D">
      <w:pPr>
        <w:rPr>
          <w:color w:val="FF0000"/>
          <w:sz w:val="36"/>
        </w:rPr>
      </w:pPr>
      <w:r>
        <w:rPr>
          <w:color w:val="FF0000"/>
          <w:sz w:val="36"/>
        </w:rPr>
        <w:br w:type="page"/>
      </w:r>
    </w:p>
    <w:p w:rsidR="007E5825" w:rsidRPr="0023790D" w:rsidRDefault="007E5825" w:rsidP="00314ACB">
      <w:pPr>
        <w:rPr>
          <w:color w:val="FF0000"/>
          <w:sz w:val="36"/>
        </w:rPr>
      </w:pPr>
      <w:r w:rsidRPr="0023790D">
        <w:rPr>
          <w:rFonts w:hint="eastAsia"/>
          <w:color w:val="FF0000"/>
          <w:sz w:val="36"/>
        </w:rPr>
        <w:lastRenderedPageBreak/>
        <w:t>原文：</w:t>
      </w:r>
    </w:p>
    <w:p w:rsidR="007E5825" w:rsidRDefault="007E5825" w:rsidP="00314ACB">
      <w:r w:rsidRPr="007E5825">
        <w:rPr>
          <w:noProof/>
        </w:rPr>
        <w:drawing>
          <wp:inline distT="0" distB="0" distL="0" distR="0" wp14:anchorId="1D42E0EE" wp14:editId="7C0DC5A3">
            <wp:extent cx="5486400" cy="36518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25" w:rsidRDefault="007E5825" w:rsidP="00314ACB">
      <w:bookmarkStart w:id="88" w:name="OLE_LINK1"/>
      <w:bookmarkStart w:id="89" w:name="OLE_LINK2"/>
      <w:r w:rsidRPr="007E5825">
        <w:rPr>
          <w:rFonts w:hint="eastAsia"/>
        </w:rPr>
        <w:t>（酷儿论坛举办的</w:t>
      </w:r>
      <w:r w:rsidRPr="007E5825">
        <w:rPr>
          <w:rFonts w:hint="eastAsia"/>
        </w:rPr>
        <w:t>2015</w:t>
      </w:r>
      <w:r w:rsidRPr="007E5825">
        <w:rPr>
          <w:rFonts w:hint="eastAsia"/>
        </w:rPr>
        <w:t>新年聚会）</w:t>
      </w:r>
    </w:p>
    <w:bookmarkEnd w:id="88"/>
    <w:bookmarkEnd w:id="89"/>
    <w:p w:rsidR="00A437E1" w:rsidRDefault="00A437E1" w:rsidP="00314ACB"/>
    <w:p w:rsidR="00A437E1" w:rsidRPr="0023790D" w:rsidRDefault="00A437E1" w:rsidP="00314ACB">
      <w:pPr>
        <w:rPr>
          <w:color w:val="FF0000"/>
          <w:sz w:val="36"/>
        </w:rPr>
      </w:pPr>
      <w:r w:rsidRPr="0023790D">
        <w:rPr>
          <w:color w:val="FF0000"/>
          <w:sz w:val="36"/>
        </w:rPr>
        <w:t>修改</w:t>
      </w:r>
      <w:r w:rsidRPr="0023790D">
        <w:rPr>
          <w:rFonts w:hint="eastAsia"/>
          <w:color w:val="FF0000"/>
          <w:sz w:val="36"/>
        </w:rPr>
        <w:t>：</w:t>
      </w:r>
    </w:p>
    <w:p w:rsidR="00A437E1" w:rsidRPr="0023790D" w:rsidRDefault="00A437E1" w:rsidP="00314ACB">
      <w:pPr>
        <w:rPr>
          <w:ins w:id="90" w:author="He Zhang" w:date="2016-08-26T15:58:00Z"/>
          <w:color w:val="FF0000"/>
          <w:sz w:val="36"/>
        </w:rPr>
      </w:pPr>
    </w:p>
    <w:p w:rsidR="00314ACB" w:rsidRDefault="00A437E1" w:rsidP="00555695">
      <w:pPr>
        <w:rPr>
          <w:ins w:id="91" w:author="He Zhang" w:date="2016-08-26T16:08:00Z"/>
        </w:rPr>
      </w:pPr>
      <w:ins w:id="92" w:author="He Zhang" w:date="2016-08-26T16:07:00Z">
        <w:r>
          <w:rPr>
            <w:noProof/>
          </w:rPr>
          <w:lastRenderedPageBreak/>
          <w:drawing>
            <wp:inline distT="0" distB="0" distL="0" distR="0">
              <wp:extent cx="5486400" cy="4114800"/>
              <wp:effectExtent l="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ebwxgetmsgimg(2).jp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4114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E3D05" w:rsidRDefault="001E3D05" w:rsidP="001E3D05">
      <w:pPr>
        <w:rPr>
          <w:ins w:id="93" w:author="He Zhang" w:date="2016-08-26T16:11:00Z"/>
        </w:rPr>
      </w:pPr>
      <w:ins w:id="94" w:author="He Zhang" w:date="2016-08-26T16:08:00Z">
        <w:r w:rsidRPr="007E5825">
          <w:rPr>
            <w:rFonts w:hint="eastAsia"/>
          </w:rPr>
          <w:t>（酷儿论坛举办的</w:t>
        </w:r>
        <w:r>
          <w:rPr>
            <w:rFonts w:hint="eastAsia"/>
          </w:rPr>
          <w:t>2016</w:t>
        </w:r>
        <w:r>
          <w:rPr>
            <w:rFonts w:hint="eastAsia"/>
          </w:rPr>
          <w:t>年骄傲月涂鸦活动</w:t>
        </w:r>
        <w:r w:rsidRPr="007E5825">
          <w:rPr>
            <w:rFonts w:hint="eastAsia"/>
          </w:rPr>
          <w:t>）</w:t>
        </w:r>
      </w:ins>
    </w:p>
    <w:p w:rsidR="00195AF0" w:rsidRDefault="00195AF0" w:rsidP="001E3D05">
      <w:pPr>
        <w:rPr>
          <w:ins w:id="95" w:author="He Zhang" w:date="2016-08-26T16:11:00Z"/>
        </w:rPr>
      </w:pPr>
    </w:p>
    <w:p w:rsidR="0023790D" w:rsidRDefault="0023790D">
      <w:pPr>
        <w:rPr>
          <w:color w:val="FF0000"/>
          <w:sz w:val="36"/>
        </w:rPr>
      </w:pPr>
      <w:r>
        <w:rPr>
          <w:color w:val="FF0000"/>
          <w:sz w:val="36"/>
        </w:rPr>
        <w:br w:type="page"/>
      </w:r>
    </w:p>
    <w:p w:rsidR="00195AF0" w:rsidRPr="0023790D" w:rsidRDefault="00195AF0" w:rsidP="001E3D05">
      <w:pPr>
        <w:rPr>
          <w:color w:val="FF0000"/>
          <w:sz w:val="36"/>
        </w:rPr>
      </w:pPr>
      <w:r w:rsidRPr="0023790D">
        <w:rPr>
          <w:rFonts w:hint="eastAsia"/>
          <w:color w:val="FF0000"/>
          <w:sz w:val="36"/>
        </w:rPr>
        <w:lastRenderedPageBreak/>
        <w:t>原文：</w:t>
      </w:r>
    </w:p>
    <w:p w:rsidR="00195AF0" w:rsidRDefault="00195AF0" w:rsidP="001E3D05">
      <w:pPr>
        <w:rPr>
          <w:ins w:id="96" w:author="He Zhang" w:date="2016-08-26T16:08:00Z"/>
        </w:rPr>
      </w:pPr>
      <w:r w:rsidRPr="00195AF0">
        <w:rPr>
          <w:rFonts w:hint="eastAsia"/>
        </w:rPr>
        <w:t>精简</w:t>
      </w:r>
      <w:r w:rsidRPr="00195AF0">
        <w:rPr>
          <w:rFonts w:hint="eastAsia"/>
        </w:rPr>
        <w:t>+</w:t>
      </w:r>
      <w:r w:rsidRPr="00195AF0">
        <w:rPr>
          <w:rFonts w:hint="eastAsia"/>
        </w:rPr>
        <w:t>新寄语篇</w:t>
      </w:r>
    </w:p>
    <w:p w:rsidR="001E3D05" w:rsidRDefault="001E3D05" w:rsidP="00555695"/>
    <w:p w:rsidR="00195AF0" w:rsidRPr="0023790D" w:rsidRDefault="00195AF0" w:rsidP="00555695">
      <w:pPr>
        <w:rPr>
          <w:color w:val="FF0000"/>
          <w:sz w:val="36"/>
        </w:rPr>
      </w:pPr>
      <w:r w:rsidRPr="0023790D">
        <w:rPr>
          <w:color w:val="FF0000"/>
          <w:sz w:val="36"/>
        </w:rPr>
        <w:t>修改</w:t>
      </w:r>
      <w:r w:rsidRPr="0023790D">
        <w:rPr>
          <w:rFonts w:hint="eastAsia"/>
          <w:color w:val="FF0000"/>
          <w:sz w:val="36"/>
        </w:rPr>
        <w:t>（</w:t>
      </w:r>
      <w:r w:rsidR="004E3EC5">
        <w:rPr>
          <w:rFonts w:hint="eastAsia"/>
          <w:color w:val="FF0000"/>
          <w:sz w:val="36"/>
        </w:rPr>
        <w:t>在精简</w:t>
      </w:r>
      <w:r w:rsidR="004E3EC5">
        <w:rPr>
          <w:rFonts w:hint="eastAsia"/>
          <w:color w:val="FF0000"/>
          <w:sz w:val="36"/>
        </w:rPr>
        <w:t>+</w:t>
      </w:r>
      <w:r w:rsidR="004E3EC5">
        <w:rPr>
          <w:rFonts w:hint="eastAsia"/>
          <w:color w:val="FF0000"/>
          <w:sz w:val="36"/>
        </w:rPr>
        <w:t>新寄语篇</w:t>
      </w:r>
      <w:r w:rsidRPr="0023790D">
        <w:rPr>
          <w:rFonts w:hint="eastAsia"/>
          <w:color w:val="FF0000"/>
          <w:sz w:val="36"/>
        </w:rPr>
        <w:t>增加</w:t>
      </w:r>
      <w:r w:rsidR="007119AC">
        <w:rPr>
          <w:rFonts w:hint="eastAsia"/>
          <w:color w:val="FF0000"/>
          <w:sz w:val="36"/>
        </w:rPr>
        <w:t>如下</w:t>
      </w:r>
      <w:bookmarkStart w:id="97" w:name="_GoBack"/>
      <w:bookmarkEnd w:id="97"/>
      <w:r w:rsidRPr="0023790D">
        <w:rPr>
          <w:rFonts w:hint="eastAsia"/>
          <w:color w:val="FF0000"/>
          <w:sz w:val="36"/>
        </w:rPr>
        <w:t>内容）：</w:t>
      </w:r>
    </w:p>
    <w:p w:rsidR="00195AF0" w:rsidRDefault="00195AF0" w:rsidP="00555695">
      <w:ins w:id="98" w:author="He Zhang" w:date="2016-08-26T16:14:00Z">
        <w:r>
          <w:rPr>
            <w:rFonts w:hint="eastAsia"/>
          </w:rPr>
          <w:t>通过所在学校、城市的</w:t>
        </w:r>
      </w:ins>
      <w:ins w:id="99" w:author="He Zhang" w:date="2016-08-26T16:17:00Z">
        <w:r>
          <w:rPr>
            <w:rFonts w:hint="eastAsia"/>
          </w:rPr>
          <w:t>性少数相关社群</w:t>
        </w:r>
        <w:r w:rsidR="00FB58FA">
          <w:rPr>
            <w:rFonts w:hint="eastAsia"/>
          </w:rPr>
          <w:t>、网络群体和</w:t>
        </w:r>
      </w:ins>
      <w:ins w:id="100" w:author="He Zhang" w:date="2016-08-26T16:20:00Z">
        <w:r w:rsidR="00FB58FA">
          <w:rPr>
            <w:rFonts w:hint="eastAsia"/>
          </w:rPr>
          <w:t>手机</w:t>
        </w:r>
      </w:ins>
      <w:ins w:id="101" w:author="He Zhang" w:date="2016-08-26T16:17:00Z">
        <w:r>
          <w:rPr>
            <w:rFonts w:hint="eastAsia"/>
          </w:rPr>
          <w:t>APP</w:t>
        </w:r>
        <w:r>
          <w:rPr>
            <w:rFonts w:hint="eastAsia"/>
          </w:rPr>
          <w:t>等找到</w:t>
        </w:r>
      </w:ins>
      <w:ins w:id="102" w:author="He Zhang" w:date="2016-08-26T16:18:00Z">
        <w:r>
          <w:rPr>
            <w:rFonts w:hint="eastAsia"/>
          </w:rPr>
          <w:t>你的性少数朋友</w:t>
        </w:r>
        <w:r w:rsidR="00D97504">
          <w:rPr>
            <w:rFonts w:hint="eastAsia"/>
          </w:rPr>
          <w:t>或组织。</w:t>
        </w:r>
      </w:ins>
      <w:ins w:id="103" w:author="He Zhang" w:date="2016-08-26T16:19:00Z">
        <w:r w:rsidR="00D97504">
          <w:rPr>
            <w:rFonts w:hint="eastAsia"/>
          </w:rPr>
          <w:t>建议你融入性少数群体，交友时注意安全。</w:t>
        </w:r>
      </w:ins>
    </w:p>
    <w:sectPr w:rsidR="00195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 Zhang">
    <w15:presenceInfo w15:providerId="None" w15:userId="He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95"/>
    <w:rsid w:val="00034EBA"/>
    <w:rsid w:val="00195AF0"/>
    <w:rsid w:val="001E3D05"/>
    <w:rsid w:val="0023790D"/>
    <w:rsid w:val="00314ACB"/>
    <w:rsid w:val="003E5AE4"/>
    <w:rsid w:val="00441D7B"/>
    <w:rsid w:val="004E3EC5"/>
    <w:rsid w:val="00555695"/>
    <w:rsid w:val="005A5D4E"/>
    <w:rsid w:val="007119AC"/>
    <w:rsid w:val="007E5825"/>
    <w:rsid w:val="00947B6E"/>
    <w:rsid w:val="00960DDD"/>
    <w:rsid w:val="00974096"/>
    <w:rsid w:val="00A437E1"/>
    <w:rsid w:val="00AF7FA1"/>
    <w:rsid w:val="00BC5EA9"/>
    <w:rsid w:val="00C52436"/>
    <w:rsid w:val="00CB2489"/>
    <w:rsid w:val="00D412EC"/>
    <w:rsid w:val="00D6039A"/>
    <w:rsid w:val="00D97504"/>
    <w:rsid w:val="00DC1752"/>
    <w:rsid w:val="00DE0A44"/>
    <w:rsid w:val="00E67232"/>
    <w:rsid w:val="00FB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414C3-E4E1-4551-A6B5-3AFE4A44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7B6E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7B6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Zhang</dc:creator>
  <cp:keywords/>
  <dc:description/>
  <cp:lastModifiedBy>He Zhang</cp:lastModifiedBy>
  <cp:revision>16</cp:revision>
  <dcterms:created xsi:type="dcterms:W3CDTF">2016-08-26T06:44:00Z</dcterms:created>
  <dcterms:modified xsi:type="dcterms:W3CDTF">2016-08-27T01:43:00Z</dcterms:modified>
</cp:coreProperties>
</file>